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7840" w14:textId="60BC6B02" w:rsidR="00251282" w:rsidRDefault="00251282" w:rsidP="00251282">
      <w:pPr>
        <w:jc w:val="center"/>
        <w:rPr>
          <w:b/>
          <w:bCs/>
          <w:sz w:val="28"/>
          <w:szCs w:val="28"/>
        </w:rPr>
      </w:pPr>
      <w:r w:rsidRPr="00251282">
        <w:rPr>
          <w:b/>
          <w:bCs/>
          <w:sz w:val="32"/>
          <w:szCs w:val="32"/>
        </w:rPr>
        <w:t>Crowd Simulation</w:t>
      </w:r>
    </w:p>
    <w:p w14:paraId="4E01C748" w14:textId="1A77E817" w:rsidR="006577F4" w:rsidRPr="007766E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Introduction</w:t>
      </w:r>
    </w:p>
    <w:p w14:paraId="7F724BDE" w14:textId="0CAE9B61" w:rsidR="00D73DD2" w:rsidRDefault="00FE0D04" w:rsidP="00E255EA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6577F4">
        <w:rPr>
          <w:sz w:val="22"/>
          <w:szCs w:val="22"/>
        </w:rPr>
        <w:t>he increa</w:t>
      </w:r>
      <w:r>
        <w:rPr>
          <w:sz w:val="22"/>
          <w:szCs w:val="22"/>
        </w:rPr>
        <w:t>sing</w:t>
      </w:r>
      <w:r w:rsidR="006577F4">
        <w:rPr>
          <w:sz w:val="22"/>
          <w:szCs w:val="22"/>
        </w:rPr>
        <w:t xml:space="preserve"> proportion of people living in urban areas</w:t>
      </w:r>
      <w:r>
        <w:rPr>
          <w:sz w:val="22"/>
          <w:szCs w:val="22"/>
        </w:rPr>
        <w:t xml:space="preserve"> brings</w:t>
      </w:r>
      <w:r w:rsidR="006577F4">
        <w:rPr>
          <w:sz w:val="22"/>
          <w:szCs w:val="22"/>
        </w:rPr>
        <w:t xml:space="preserve"> new challenges </w:t>
      </w:r>
      <w:r>
        <w:rPr>
          <w:sz w:val="22"/>
          <w:szCs w:val="22"/>
        </w:rPr>
        <w:t xml:space="preserve">to urban planning and architecture. Crowd simulation plays an important role in addressing these challenges. </w:t>
      </w:r>
      <w:r w:rsidR="00D7477E">
        <w:rPr>
          <w:sz w:val="22"/>
          <w:szCs w:val="22"/>
        </w:rPr>
        <w:t>With</w:t>
      </w:r>
      <w:r>
        <w:rPr>
          <w:sz w:val="22"/>
          <w:szCs w:val="22"/>
        </w:rPr>
        <w:t xml:space="preserve"> the </w:t>
      </w:r>
      <w:r w:rsidR="00D7477E">
        <w:rPr>
          <w:sz w:val="22"/>
          <w:szCs w:val="22"/>
        </w:rPr>
        <w:t xml:space="preserve">help of </w:t>
      </w:r>
      <w:r>
        <w:rPr>
          <w:sz w:val="22"/>
          <w:szCs w:val="22"/>
        </w:rPr>
        <w:t>crowd simulation</w:t>
      </w:r>
      <w:r w:rsidR="00D7477E">
        <w:rPr>
          <w:sz w:val="22"/>
          <w:szCs w:val="22"/>
        </w:rPr>
        <w:t xml:space="preserve"> technique</w:t>
      </w:r>
      <w:r w:rsidR="00901CB7">
        <w:rPr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 w:rsidR="00D7477E">
        <w:rPr>
          <w:sz w:val="22"/>
          <w:szCs w:val="22"/>
        </w:rPr>
        <w:t xml:space="preserve">urban </w:t>
      </w:r>
      <w:r>
        <w:rPr>
          <w:sz w:val="22"/>
          <w:szCs w:val="22"/>
        </w:rPr>
        <w:t xml:space="preserve">designers </w:t>
      </w:r>
      <w:del w:id="0" w:author="Brian Ricks" w:date="2019-10-11T09:53:00Z">
        <w:r w:rsidR="00D7477E" w:rsidDel="000149AD">
          <w:rPr>
            <w:sz w:val="22"/>
            <w:szCs w:val="22"/>
          </w:rPr>
          <w:delText xml:space="preserve">or </w:delText>
        </w:r>
      </w:del>
      <w:ins w:id="1" w:author="Brian Ricks" w:date="2019-10-11T09:53:00Z">
        <w:r w:rsidR="000149AD">
          <w:rPr>
            <w:sz w:val="22"/>
            <w:szCs w:val="22"/>
          </w:rPr>
          <w:t xml:space="preserve">and </w:t>
        </w:r>
      </w:ins>
      <w:r w:rsidR="00D7477E">
        <w:rPr>
          <w:sz w:val="22"/>
          <w:szCs w:val="22"/>
        </w:rPr>
        <w:t>architect</w:t>
      </w:r>
      <w:r w:rsidR="00901CB7">
        <w:rPr>
          <w:sz w:val="22"/>
          <w:szCs w:val="22"/>
        </w:rPr>
        <w:t>s</w:t>
      </w:r>
      <w:r w:rsidR="00D747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determine the evacuation time of a </w:t>
      </w:r>
      <w:del w:id="2" w:author="Brian Ricks" w:date="2019-10-11T09:53:00Z">
        <w:r w:rsidDel="000149AD">
          <w:rPr>
            <w:sz w:val="22"/>
            <w:szCs w:val="22"/>
          </w:rPr>
          <w:delText xml:space="preserve">massive </w:delText>
        </w:r>
      </w:del>
      <w:r>
        <w:rPr>
          <w:sz w:val="22"/>
          <w:szCs w:val="22"/>
        </w:rPr>
        <w:t xml:space="preserve">crowd, </w:t>
      </w:r>
      <w:del w:id="3" w:author="Brian Ricks" w:date="2019-10-11T09:53:00Z">
        <w:r w:rsidR="00D7477E" w:rsidDel="000149AD">
          <w:rPr>
            <w:sz w:val="22"/>
            <w:szCs w:val="22"/>
          </w:rPr>
          <w:delText xml:space="preserve">detect </w:delText>
        </w:r>
      </w:del>
      <w:ins w:id="4" w:author="Brian Ricks" w:date="2019-10-11T09:53:00Z">
        <w:r w:rsidR="000149AD">
          <w:rPr>
            <w:sz w:val="22"/>
            <w:szCs w:val="22"/>
          </w:rPr>
          <w:t>predict</w:t>
        </w:r>
        <w:r w:rsidR="000149AD">
          <w:rPr>
            <w:sz w:val="22"/>
            <w:szCs w:val="22"/>
          </w:rPr>
          <w:t xml:space="preserve"> </w:t>
        </w:r>
      </w:ins>
      <w:r w:rsidR="00D7477E">
        <w:rPr>
          <w:sz w:val="22"/>
          <w:szCs w:val="22"/>
        </w:rPr>
        <w:t xml:space="preserve">the behavior of </w:t>
      </w:r>
      <w:ins w:id="5" w:author="Brian Ricks" w:date="2019-10-11T09:53:00Z">
        <w:r w:rsidR="000149AD">
          <w:rPr>
            <w:sz w:val="22"/>
            <w:szCs w:val="22"/>
          </w:rPr>
          <w:t xml:space="preserve">a </w:t>
        </w:r>
      </w:ins>
      <w:r w:rsidR="00D7477E">
        <w:rPr>
          <w:sz w:val="22"/>
          <w:szCs w:val="22"/>
        </w:rPr>
        <w:t xml:space="preserve">crowd </w:t>
      </w:r>
      <w:del w:id="6" w:author="Brian Ricks" w:date="2019-10-11T09:53:00Z">
        <w:r w:rsidR="00D7477E" w:rsidDel="000149AD">
          <w:rPr>
            <w:sz w:val="22"/>
            <w:szCs w:val="22"/>
          </w:rPr>
          <w:delText xml:space="preserve">flow </w:delText>
        </w:r>
      </w:del>
      <w:r w:rsidR="00D7477E">
        <w:rPr>
          <w:sz w:val="22"/>
          <w:szCs w:val="22"/>
        </w:rPr>
        <w:t xml:space="preserve">inside </w:t>
      </w:r>
      <w:r w:rsidR="00D74562">
        <w:rPr>
          <w:sz w:val="22"/>
          <w:szCs w:val="22"/>
        </w:rPr>
        <w:t>of a</w:t>
      </w:r>
      <w:r w:rsidR="00D7477E">
        <w:rPr>
          <w:sz w:val="22"/>
          <w:szCs w:val="22"/>
        </w:rPr>
        <w:t xml:space="preserve"> building </w:t>
      </w:r>
      <w:r w:rsidR="00D74562">
        <w:rPr>
          <w:sz w:val="22"/>
          <w:szCs w:val="22"/>
        </w:rPr>
        <w:t xml:space="preserve">or </w:t>
      </w:r>
      <w:r w:rsidR="00107479">
        <w:rPr>
          <w:sz w:val="22"/>
          <w:szCs w:val="22"/>
        </w:rPr>
        <w:t>prevent</w:t>
      </w:r>
      <w:r w:rsidR="00D7477E">
        <w:rPr>
          <w:sz w:val="22"/>
          <w:szCs w:val="22"/>
        </w:rPr>
        <w:t xml:space="preserve"> overcrowd</w:t>
      </w:r>
      <w:r w:rsidR="00D74562">
        <w:rPr>
          <w:sz w:val="22"/>
          <w:szCs w:val="22"/>
        </w:rPr>
        <w:t>ing</w:t>
      </w:r>
      <w:r w:rsidR="00D7477E">
        <w:rPr>
          <w:sz w:val="22"/>
          <w:szCs w:val="22"/>
        </w:rPr>
        <w:t xml:space="preserve"> during</w:t>
      </w:r>
      <w:r w:rsidR="005F2BB8">
        <w:rPr>
          <w:sz w:val="22"/>
          <w:szCs w:val="22"/>
        </w:rPr>
        <w:t xml:space="preserve"> </w:t>
      </w:r>
      <w:del w:id="7" w:author="Brian Ricks" w:date="2019-10-11T09:53:00Z">
        <w:r w:rsidR="005F2BB8" w:rsidDel="000149AD">
          <w:rPr>
            <w:sz w:val="22"/>
            <w:szCs w:val="22"/>
          </w:rPr>
          <w:delText>certain</w:delText>
        </w:r>
        <w:r w:rsidR="00D7477E" w:rsidDel="000149AD">
          <w:rPr>
            <w:sz w:val="22"/>
            <w:szCs w:val="22"/>
          </w:rPr>
          <w:delText xml:space="preserve"> </w:delText>
        </w:r>
      </w:del>
      <w:r w:rsidR="00D7477E">
        <w:rPr>
          <w:sz w:val="22"/>
          <w:szCs w:val="22"/>
        </w:rPr>
        <w:t>events</w:t>
      </w:r>
      <w:r w:rsidR="00763B27" w:rsidRPr="00763B27">
        <w:rPr>
          <w:sz w:val="22"/>
          <w:szCs w:val="22"/>
        </w:rPr>
        <w:t>.</w:t>
      </w:r>
    </w:p>
    <w:p w14:paraId="3F87224B" w14:textId="77777777" w:rsidR="00251282" w:rsidRDefault="00251282" w:rsidP="00E255EA">
      <w:pPr>
        <w:rPr>
          <w:sz w:val="22"/>
          <w:szCs w:val="22"/>
        </w:rPr>
      </w:pPr>
    </w:p>
    <w:p w14:paraId="2AA561DE" w14:textId="4B577D59" w:rsidR="00531FBD" w:rsidRDefault="00D74562" w:rsidP="00763B27">
      <w:pPr>
        <w:rPr>
          <w:sz w:val="22"/>
          <w:szCs w:val="22"/>
        </w:rPr>
      </w:pPr>
      <w:r>
        <w:rPr>
          <w:sz w:val="22"/>
          <w:szCs w:val="22"/>
        </w:rPr>
        <w:t>A c</w:t>
      </w:r>
      <w:r w:rsidR="00F20D56">
        <w:rPr>
          <w:sz w:val="22"/>
          <w:szCs w:val="22"/>
        </w:rPr>
        <w:t xml:space="preserve">rowd </w:t>
      </w:r>
      <w:r>
        <w:rPr>
          <w:sz w:val="22"/>
          <w:szCs w:val="22"/>
        </w:rPr>
        <w:t xml:space="preserve">forms </w:t>
      </w:r>
      <w:r w:rsidR="00F20D56">
        <w:rPr>
          <w:sz w:val="22"/>
          <w:szCs w:val="22"/>
        </w:rPr>
        <w:t>when a large amount of people gathers in a limited space.</w:t>
      </w:r>
      <w:r w:rsidR="009B50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Simulating the </w:t>
      </w:r>
      <w:r w:rsidR="009B5078">
        <w:rPr>
          <w:sz w:val="22"/>
          <w:szCs w:val="22"/>
        </w:rPr>
        <w:t>whole crowd as a</w:t>
      </w:r>
      <w:ins w:id="8" w:author="Brian Ricks" w:date="2019-10-11T09:53:00Z">
        <w:r w:rsidR="000149AD">
          <w:rPr>
            <w:sz w:val="22"/>
            <w:szCs w:val="22"/>
          </w:rPr>
          <w:t xml:space="preserve"> single</w:t>
        </w:r>
      </w:ins>
      <w:r w:rsidR="009B5078">
        <w:rPr>
          <w:sz w:val="22"/>
          <w:szCs w:val="22"/>
        </w:rPr>
        <w:t xml:space="preserve"> unit could help understand the </w:t>
      </w:r>
      <w:r w:rsidR="000768DF">
        <w:rPr>
          <w:sz w:val="22"/>
          <w:szCs w:val="22"/>
        </w:rPr>
        <w:t>behavior</w:t>
      </w:r>
      <w:r w:rsidR="009B5078">
        <w:rPr>
          <w:sz w:val="22"/>
          <w:szCs w:val="22"/>
        </w:rPr>
        <w:t xml:space="preserve"> of the moving crowd. However, </w:t>
      </w:r>
      <w:r w:rsidR="001C6747">
        <w:rPr>
          <w:sz w:val="22"/>
          <w:szCs w:val="22"/>
        </w:rPr>
        <w:t>if we divide the crowd into groups that contains 2 to 3 people</w:t>
      </w:r>
      <w:r w:rsidR="00DC1E16">
        <w:rPr>
          <w:sz w:val="22"/>
          <w:szCs w:val="22"/>
        </w:rPr>
        <w:t xml:space="preserve"> or </w:t>
      </w:r>
      <w:r>
        <w:rPr>
          <w:sz w:val="22"/>
          <w:szCs w:val="22"/>
        </w:rPr>
        <w:t>individuals</w:t>
      </w:r>
      <w:r w:rsidR="001C6747">
        <w:rPr>
          <w:sz w:val="22"/>
          <w:szCs w:val="22"/>
        </w:rPr>
        <w:t>,</w:t>
      </w:r>
      <w:r w:rsidR="000768DF">
        <w:rPr>
          <w:sz w:val="22"/>
          <w:szCs w:val="22"/>
        </w:rPr>
        <w:t xml:space="preserve"> the </w:t>
      </w:r>
      <w:r w:rsidR="00DC1E16">
        <w:rPr>
          <w:sz w:val="22"/>
          <w:szCs w:val="22"/>
        </w:rPr>
        <w:t xml:space="preserve">behavior of </w:t>
      </w:r>
      <w:r>
        <w:rPr>
          <w:sz w:val="22"/>
          <w:szCs w:val="22"/>
        </w:rPr>
        <w:t xml:space="preserve">the </w:t>
      </w:r>
      <w:r w:rsidR="000768DF">
        <w:rPr>
          <w:sz w:val="22"/>
          <w:szCs w:val="22"/>
        </w:rPr>
        <w:t xml:space="preserve">crowd can be more </w:t>
      </w:r>
      <w:r>
        <w:rPr>
          <w:sz w:val="22"/>
          <w:szCs w:val="22"/>
        </w:rPr>
        <w:t>realistic</w:t>
      </w:r>
      <w:r w:rsidR="000768DF">
        <w:rPr>
          <w:sz w:val="22"/>
          <w:szCs w:val="22"/>
        </w:rPr>
        <w:t>. In</w:t>
      </w:r>
      <w:r w:rsidR="00763B27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763B27">
        <w:rPr>
          <w:sz w:val="22"/>
          <w:szCs w:val="22"/>
        </w:rPr>
        <w:t xml:space="preserve"> </w:t>
      </w:r>
      <w:r w:rsidR="001C6747">
        <w:rPr>
          <w:sz w:val="22"/>
          <w:szCs w:val="22"/>
        </w:rPr>
        <w:t>group</w:t>
      </w:r>
      <w:r w:rsidR="00763B27">
        <w:rPr>
          <w:sz w:val="22"/>
          <w:szCs w:val="22"/>
        </w:rPr>
        <w:t xml:space="preserve">, people know each might </w:t>
      </w:r>
      <w:r w:rsidR="001C6747">
        <w:rPr>
          <w:sz w:val="22"/>
          <w:szCs w:val="22"/>
        </w:rPr>
        <w:t xml:space="preserve">walk </w:t>
      </w:r>
      <w:r w:rsidR="00763B27">
        <w:rPr>
          <w:sz w:val="22"/>
          <w:szCs w:val="22"/>
        </w:rPr>
        <w:t>together. Previous researcher R</w:t>
      </w:r>
      <w:r w:rsidR="00531FBD" w:rsidRPr="00A7019B">
        <w:rPr>
          <w:sz w:val="22"/>
          <w:szCs w:val="22"/>
        </w:rPr>
        <w:t>eynolds</w:t>
      </w:r>
      <w:r w:rsidR="00531FBD">
        <w:rPr>
          <w:sz w:val="22"/>
          <w:szCs w:val="22"/>
        </w:rPr>
        <w:t xml:space="preserve"> </w:t>
      </w:r>
      <w:r w:rsidR="00531FBD" w:rsidRPr="00A7019B">
        <w:rPr>
          <w:sz w:val="22"/>
          <w:szCs w:val="22"/>
        </w:rPr>
        <w:t>[</w:t>
      </w:r>
      <w:r w:rsidR="00531FBD">
        <w:rPr>
          <w:sz w:val="22"/>
          <w:szCs w:val="22"/>
        </w:rPr>
        <w:t>2</w:t>
      </w:r>
      <w:r w:rsidR="00531FBD" w:rsidRPr="00A7019B">
        <w:rPr>
          <w:sz w:val="22"/>
          <w:szCs w:val="22"/>
        </w:rPr>
        <w:t>]</w:t>
      </w:r>
      <w:r w:rsidR="00531FBD">
        <w:rPr>
          <w:sz w:val="22"/>
          <w:szCs w:val="22"/>
        </w:rPr>
        <w:t xml:space="preserve"> proposed </w:t>
      </w:r>
      <w:r>
        <w:rPr>
          <w:sz w:val="22"/>
          <w:szCs w:val="22"/>
        </w:rPr>
        <w:t xml:space="preserve">a </w:t>
      </w:r>
      <w:r w:rsidR="00531FBD">
        <w:rPr>
          <w:rFonts w:hint="eastAsia"/>
          <w:sz w:val="22"/>
          <w:szCs w:val="22"/>
        </w:rPr>
        <w:t>steering</w:t>
      </w:r>
      <w:r w:rsidR="00531FBD">
        <w:rPr>
          <w:sz w:val="22"/>
          <w:szCs w:val="22"/>
        </w:rPr>
        <w:t xml:space="preserve"> approach </w:t>
      </w:r>
      <w:r>
        <w:rPr>
          <w:sz w:val="22"/>
          <w:szCs w:val="22"/>
        </w:rPr>
        <w:t xml:space="preserve">known as </w:t>
      </w:r>
      <w:r w:rsidR="00531FBD" w:rsidRPr="00A7019B">
        <w:rPr>
          <w:sz w:val="22"/>
          <w:szCs w:val="22"/>
        </w:rPr>
        <w:t>Leader Following (LF)</w:t>
      </w:r>
      <w:r w:rsidR="00531FBD">
        <w:rPr>
          <w:sz w:val="22"/>
          <w:szCs w:val="22"/>
        </w:rPr>
        <w:t xml:space="preserve">. This approach </w:t>
      </w:r>
      <w:r>
        <w:rPr>
          <w:sz w:val="22"/>
          <w:szCs w:val="22"/>
        </w:rPr>
        <w:t xml:space="preserve">involves </w:t>
      </w:r>
      <w:r w:rsidR="00531FBD">
        <w:rPr>
          <w:sz w:val="22"/>
          <w:szCs w:val="22"/>
        </w:rPr>
        <w:t xml:space="preserve">pair agents </w:t>
      </w:r>
      <w:r>
        <w:rPr>
          <w:sz w:val="22"/>
          <w:szCs w:val="22"/>
        </w:rPr>
        <w:t>where the “</w:t>
      </w:r>
      <w:r w:rsidR="00531FBD">
        <w:rPr>
          <w:sz w:val="22"/>
          <w:szCs w:val="22"/>
        </w:rPr>
        <w:t>follower</w:t>
      </w:r>
      <w:r>
        <w:rPr>
          <w:sz w:val="22"/>
          <w:szCs w:val="22"/>
        </w:rPr>
        <w:t>” agent</w:t>
      </w:r>
      <w:r w:rsidR="00531FBD">
        <w:rPr>
          <w:sz w:val="22"/>
          <w:szCs w:val="22"/>
        </w:rPr>
        <w:t xml:space="preserve"> follows the leader and stay</w:t>
      </w:r>
      <w:r>
        <w:rPr>
          <w:sz w:val="22"/>
          <w:szCs w:val="22"/>
        </w:rPr>
        <w:t>s</w:t>
      </w:r>
      <w:r w:rsidR="00531FBD">
        <w:rPr>
          <w:sz w:val="22"/>
          <w:szCs w:val="22"/>
        </w:rPr>
        <w:t xml:space="preserve"> on its side. This </w:t>
      </w:r>
      <w:r>
        <w:rPr>
          <w:sz w:val="22"/>
          <w:szCs w:val="22"/>
        </w:rPr>
        <w:t xml:space="preserve">disadvantage of this approach is that </w:t>
      </w:r>
      <w:del w:id="9" w:author="Brian Ricks" w:date="2019-10-11T09:54:00Z">
        <w:r w:rsidDel="000149AD">
          <w:rPr>
            <w:sz w:val="22"/>
            <w:szCs w:val="22"/>
          </w:rPr>
          <w:delText>in</w:delText>
        </w:r>
        <w:r w:rsidR="00531FBD" w:rsidDel="000149AD">
          <w:rPr>
            <w:sz w:val="22"/>
            <w:szCs w:val="22"/>
          </w:rPr>
          <w:delText xml:space="preserve"> </w:delText>
        </w:r>
        <w:r w:rsidDel="000149AD">
          <w:rPr>
            <w:sz w:val="22"/>
            <w:szCs w:val="22"/>
          </w:rPr>
          <w:delText xml:space="preserve">this basic steering approach, </w:delText>
        </w:r>
      </w:del>
      <w:r>
        <w:rPr>
          <w:sz w:val="22"/>
          <w:szCs w:val="22"/>
        </w:rPr>
        <w:t>the</w:t>
      </w:r>
      <w:r w:rsidR="00531FBD">
        <w:rPr>
          <w:sz w:val="22"/>
          <w:szCs w:val="22"/>
        </w:rPr>
        <w:t xml:space="preserve"> leader agent does not wait for its follower agent if </w:t>
      </w:r>
      <w:ins w:id="10" w:author="Brian Ricks" w:date="2019-10-11T09:54:00Z">
        <w:r w:rsidR="000149AD">
          <w:rPr>
            <w:sz w:val="22"/>
            <w:szCs w:val="22"/>
          </w:rPr>
          <w:t xml:space="preserve">the </w:t>
        </w:r>
      </w:ins>
      <w:r w:rsidR="00531FBD">
        <w:rPr>
          <w:sz w:val="22"/>
          <w:szCs w:val="22"/>
        </w:rPr>
        <w:t>distance between these two agents is too large</w:t>
      </w:r>
      <w:r w:rsidR="00DC1E16">
        <w:rPr>
          <w:sz w:val="22"/>
          <w:szCs w:val="22"/>
        </w:rPr>
        <w:t>, which is not realistic</w:t>
      </w:r>
      <w:r w:rsidR="00531FBD">
        <w:rPr>
          <w:sz w:val="22"/>
          <w:szCs w:val="22"/>
        </w:rPr>
        <w:t>.</w:t>
      </w:r>
    </w:p>
    <w:p w14:paraId="45776B58" w14:textId="77777777" w:rsidR="00531FBD" w:rsidRDefault="00531FBD" w:rsidP="00E255EA">
      <w:pPr>
        <w:rPr>
          <w:sz w:val="22"/>
          <w:szCs w:val="22"/>
        </w:rPr>
      </w:pPr>
    </w:p>
    <w:p w14:paraId="1E07FDF9" w14:textId="13F11351" w:rsidR="00DD3A5C" w:rsidRDefault="00D74562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More recent simulations of </w:t>
      </w:r>
      <w:r w:rsidR="00F20D56">
        <w:rPr>
          <w:sz w:val="22"/>
          <w:szCs w:val="22"/>
        </w:rPr>
        <w:t>crowd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of people </w:t>
      </w:r>
      <w:r>
        <w:rPr>
          <w:sz w:val="22"/>
          <w:szCs w:val="22"/>
        </w:rPr>
        <w:t xml:space="preserve">use more </w:t>
      </w:r>
      <w:r w:rsidR="00F20D56">
        <w:rPr>
          <w:sz w:val="22"/>
          <w:szCs w:val="22"/>
        </w:rPr>
        <w:t>complicated calculation</w:t>
      </w:r>
      <w:r>
        <w:rPr>
          <w:sz w:val="22"/>
          <w:szCs w:val="22"/>
        </w:rPr>
        <w:t>. For example,</w:t>
      </w:r>
      <w:r w:rsidR="00F20D56">
        <w:rPr>
          <w:sz w:val="22"/>
          <w:szCs w:val="22"/>
        </w:rPr>
        <w:t xml:space="preserve"> previous approach</w:t>
      </w:r>
      <w:r w:rsidR="00EE5B17">
        <w:rPr>
          <w:sz w:val="22"/>
          <w:szCs w:val="22"/>
        </w:rPr>
        <w:t xml:space="preserve"> </w:t>
      </w:r>
      <w:r w:rsidR="00756C36">
        <w:rPr>
          <w:sz w:val="22"/>
          <w:szCs w:val="22"/>
        </w:rPr>
        <w:t>[3]</w:t>
      </w:r>
      <w:r w:rsidR="00F20D56">
        <w:rPr>
          <w:sz w:val="22"/>
          <w:szCs w:val="22"/>
        </w:rPr>
        <w:t xml:space="preserve"> design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agent as ellipse</w:t>
      </w:r>
      <w:r>
        <w:rPr>
          <w:sz w:val="22"/>
          <w:szCs w:val="22"/>
        </w:rPr>
        <w:t>s</w:t>
      </w:r>
      <w:r w:rsidR="00756C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 w:rsidR="00756C36">
        <w:rPr>
          <w:sz w:val="22"/>
          <w:szCs w:val="22"/>
        </w:rPr>
        <w:t xml:space="preserve">have </w:t>
      </w:r>
      <w:r>
        <w:rPr>
          <w:sz w:val="22"/>
          <w:szCs w:val="22"/>
        </w:rPr>
        <w:t xml:space="preserve">a </w:t>
      </w:r>
      <w:r w:rsidR="00756C36">
        <w:rPr>
          <w:sz w:val="22"/>
          <w:szCs w:val="22"/>
        </w:rPr>
        <w:t xml:space="preserve">sense of </w:t>
      </w:r>
      <w:r>
        <w:rPr>
          <w:sz w:val="22"/>
          <w:szCs w:val="22"/>
        </w:rPr>
        <w:t xml:space="preserve">the </w:t>
      </w:r>
      <w:r w:rsidR="00756C36">
        <w:rPr>
          <w:sz w:val="22"/>
          <w:szCs w:val="22"/>
        </w:rPr>
        <w:t>environment and plan their own path</w:t>
      </w:r>
      <w:r w:rsidR="00F53F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ahead of time </w:t>
      </w:r>
      <w:r w:rsidR="00F53FC4">
        <w:rPr>
          <w:sz w:val="22"/>
          <w:szCs w:val="22"/>
        </w:rPr>
        <w:t>to avoid agent collisions</w:t>
      </w:r>
      <w:r w:rsidR="00756C36">
        <w:rPr>
          <w:sz w:val="22"/>
          <w:szCs w:val="22"/>
        </w:rPr>
        <w:t>.</w:t>
      </w:r>
      <w:r w:rsidR="00494516">
        <w:rPr>
          <w:sz w:val="22"/>
          <w:szCs w:val="22"/>
        </w:rPr>
        <w:t xml:space="preserve"> </w:t>
      </w:r>
      <w:r w:rsidR="00DD3A5C">
        <w:rPr>
          <w:sz w:val="22"/>
          <w:szCs w:val="22"/>
        </w:rPr>
        <w:t xml:space="preserve">Unfortunately, </w:t>
      </w:r>
      <w:r w:rsidR="002D61D6">
        <w:rPr>
          <w:sz w:val="22"/>
          <w:szCs w:val="22"/>
        </w:rPr>
        <w:t xml:space="preserve">the output of </w:t>
      </w:r>
      <w:ins w:id="11" w:author="Brian Ricks" w:date="2019-10-11T09:54:00Z">
        <w:r w:rsidR="000149AD">
          <w:rPr>
            <w:sz w:val="22"/>
            <w:szCs w:val="22"/>
          </w:rPr>
          <w:t xml:space="preserve">this kind of </w:t>
        </w:r>
      </w:ins>
      <w:r w:rsidR="002D61D6">
        <w:rPr>
          <w:sz w:val="22"/>
          <w:szCs w:val="22"/>
        </w:rPr>
        <w:t>simulation</w:t>
      </w:r>
      <w:r w:rsidR="00DD3A5C">
        <w:rPr>
          <w:sz w:val="22"/>
          <w:szCs w:val="22"/>
        </w:rPr>
        <w:t xml:space="preserve"> </w:t>
      </w:r>
      <w:r w:rsidR="00CD7A8C">
        <w:rPr>
          <w:sz w:val="22"/>
          <w:szCs w:val="22"/>
        </w:rPr>
        <w:t>lack</w:t>
      </w:r>
      <w:r>
        <w:rPr>
          <w:sz w:val="22"/>
          <w:szCs w:val="22"/>
        </w:rPr>
        <w:t>s</w:t>
      </w:r>
      <w:r w:rsidR="00CD7A8C">
        <w:rPr>
          <w:sz w:val="22"/>
          <w:szCs w:val="22"/>
        </w:rPr>
        <w:t xml:space="preserve"> </w:t>
      </w:r>
      <w:del w:id="12" w:author="Brian Ricks" w:date="2019-10-11T09:55:00Z">
        <w:r w:rsidR="00CD7A8C" w:rsidDel="000149AD">
          <w:rPr>
            <w:sz w:val="22"/>
            <w:szCs w:val="22"/>
          </w:rPr>
          <w:delText>o</w:delText>
        </w:r>
      </w:del>
      <w:del w:id="13" w:author="Brian Ricks" w:date="2019-10-11T09:54:00Z">
        <w:r w:rsidR="00CD7A8C" w:rsidDel="000149AD">
          <w:rPr>
            <w:sz w:val="22"/>
            <w:szCs w:val="22"/>
          </w:rPr>
          <w:delText xml:space="preserve">f </w:delText>
        </w:r>
      </w:del>
      <w:r w:rsidR="00CD7A8C">
        <w:rPr>
          <w:sz w:val="22"/>
          <w:szCs w:val="22"/>
        </w:rPr>
        <w:t>realism and flexibility</w:t>
      </w:r>
      <w:r w:rsidR="002D61D6">
        <w:rPr>
          <w:sz w:val="22"/>
          <w:szCs w:val="22"/>
        </w:rPr>
        <w:t>.</w:t>
      </w:r>
      <w:r w:rsidR="00CD7A8C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 xml:space="preserve">Since </w:t>
      </w:r>
      <w:r w:rsidR="00CD7A8C">
        <w:rPr>
          <w:sz w:val="22"/>
          <w:szCs w:val="22"/>
        </w:rPr>
        <w:t xml:space="preserve">it </w:t>
      </w:r>
      <w:r w:rsidR="00DD3A5C">
        <w:rPr>
          <w:sz w:val="22"/>
          <w:szCs w:val="22"/>
        </w:rPr>
        <w:t>do</w:t>
      </w:r>
      <w:r w:rsidR="008E0B23">
        <w:rPr>
          <w:sz w:val="22"/>
          <w:szCs w:val="22"/>
        </w:rPr>
        <w:t>es</w:t>
      </w:r>
      <w:r w:rsidR="00DD3A5C">
        <w:rPr>
          <w:sz w:val="22"/>
          <w:szCs w:val="22"/>
        </w:rPr>
        <w:t xml:space="preserve"> not involve </w:t>
      </w:r>
      <w:del w:id="14" w:author="Brian Ricks" w:date="2019-10-11T09:55:00Z">
        <w:r w:rsidR="00DD3A5C" w:rsidDel="000149AD">
          <w:rPr>
            <w:sz w:val="22"/>
            <w:szCs w:val="22"/>
          </w:rPr>
          <w:delText xml:space="preserve">complex </w:delText>
        </w:r>
      </w:del>
      <w:ins w:id="15" w:author="Brian Ricks" w:date="2019-10-11T09:55:00Z">
        <w:r w:rsidR="000149AD">
          <w:rPr>
            <w:sz w:val="22"/>
            <w:szCs w:val="22"/>
          </w:rPr>
          <w:t>dynamic</w:t>
        </w:r>
        <w:r w:rsidR="000149AD">
          <w:rPr>
            <w:sz w:val="22"/>
            <w:szCs w:val="22"/>
          </w:rPr>
          <w:t xml:space="preserve"> </w:t>
        </w:r>
      </w:ins>
      <w:r w:rsidR="00DD3A5C">
        <w:rPr>
          <w:sz w:val="22"/>
          <w:szCs w:val="22"/>
        </w:rPr>
        <w:t>behavior</w:t>
      </w:r>
      <w:r>
        <w:rPr>
          <w:sz w:val="22"/>
          <w:szCs w:val="22"/>
        </w:rPr>
        <w:t>s</w:t>
      </w:r>
      <w:r w:rsidR="00DD3A5C">
        <w:rPr>
          <w:sz w:val="22"/>
          <w:szCs w:val="22"/>
        </w:rPr>
        <w:t xml:space="preserve"> such as allowing agents to move in and out of different group or </w:t>
      </w:r>
      <w:r>
        <w:rPr>
          <w:sz w:val="22"/>
          <w:szCs w:val="22"/>
        </w:rPr>
        <w:t xml:space="preserve">queues </w:t>
      </w:r>
      <w:r w:rsidR="00CD7A8C">
        <w:rPr>
          <w:sz w:val="22"/>
          <w:szCs w:val="22"/>
        </w:rPr>
        <w:t xml:space="preserve">based on agent’s </w:t>
      </w:r>
      <w:r w:rsidR="00CA0F91">
        <w:rPr>
          <w:sz w:val="22"/>
          <w:szCs w:val="22"/>
        </w:rPr>
        <w:t>desire</w:t>
      </w:r>
      <w:r w:rsidR="002D61D6">
        <w:rPr>
          <w:sz w:val="22"/>
          <w:szCs w:val="22"/>
        </w:rPr>
        <w:t>, agent</w:t>
      </w:r>
      <w:r>
        <w:rPr>
          <w:sz w:val="22"/>
          <w:szCs w:val="22"/>
        </w:rPr>
        <w:t>s</w:t>
      </w:r>
      <w:r w:rsidR="00E24D51">
        <w:rPr>
          <w:sz w:val="22"/>
          <w:szCs w:val="22"/>
        </w:rPr>
        <w:t xml:space="preserve"> who </w:t>
      </w:r>
      <w:r>
        <w:rPr>
          <w:sz w:val="22"/>
          <w:szCs w:val="22"/>
        </w:rPr>
        <w:t xml:space="preserve">have </w:t>
      </w:r>
      <w:r w:rsidR="00E24D51">
        <w:rPr>
          <w:sz w:val="22"/>
          <w:szCs w:val="22"/>
        </w:rPr>
        <w:t>plan</w:t>
      </w:r>
      <w:r>
        <w:rPr>
          <w:sz w:val="22"/>
          <w:szCs w:val="22"/>
        </w:rPr>
        <w:t>ned</w:t>
      </w:r>
      <w:r w:rsidR="00E24D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E24D51">
        <w:rPr>
          <w:sz w:val="22"/>
          <w:szCs w:val="22"/>
        </w:rPr>
        <w:t>path ahead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time </w:t>
      </w:r>
      <w:r w:rsidR="00E24D51">
        <w:rPr>
          <w:sz w:val="22"/>
          <w:szCs w:val="22"/>
        </w:rPr>
        <w:t>might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end up in </w:t>
      </w:r>
      <w:r w:rsidR="002D61D6">
        <w:rPr>
          <w:sz w:val="22"/>
          <w:szCs w:val="22"/>
        </w:rPr>
        <w:t>the longest waiting line withou</w:t>
      </w:r>
      <w:r w:rsidR="00582BF1">
        <w:rPr>
          <w:sz w:val="22"/>
          <w:szCs w:val="22"/>
        </w:rPr>
        <w:t>t</w:t>
      </w:r>
      <w:ins w:id="16" w:author="Brian Ricks" w:date="2019-10-11T09:55:00Z">
        <w:r w:rsidR="000149AD">
          <w:rPr>
            <w:sz w:val="22"/>
            <w:szCs w:val="22"/>
          </w:rPr>
          <w:t xml:space="preserve"> being able to switch</w:t>
        </w:r>
      </w:ins>
      <w:r w:rsidR="00CD7A8C">
        <w:rPr>
          <w:sz w:val="22"/>
          <w:szCs w:val="22"/>
        </w:rPr>
        <w:t>.</w:t>
      </w:r>
      <w:del w:id="17" w:author="Brian Ricks" w:date="2019-10-11T09:55:00Z">
        <w:r w:rsidR="00DD3A5C" w:rsidDel="000149AD">
          <w:rPr>
            <w:sz w:val="22"/>
            <w:szCs w:val="22"/>
          </w:rPr>
          <w:delText xml:space="preserve"> </w:delText>
        </w:r>
        <w:r w:rsidR="002D61D6" w:rsidDel="000149AD">
          <w:rPr>
            <w:sz w:val="22"/>
            <w:szCs w:val="22"/>
          </w:rPr>
          <w:delText xml:space="preserve">However, </w:delText>
        </w:r>
      </w:del>
      <w:ins w:id="18" w:author="Brian Ricks" w:date="2019-10-11T09:55:00Z">
        <w:r w:rsidR="000149AD">
          <w:rPr>
            <w:sz w:val="22"/>
            <w:szCs w:val="22"/>
          </w:rPr>
          <w:t xml:space="preserve"> </w:t>
        </w:r>
      </w:ins>
      <w:del w:id="19" w:author="Brian Ricks" w:date="2019-10-11T09:55:00Z">
        <w:r w:rsidR="002D61D6" w:rsidDel="000149AD">
          <w:rPr>
            <w:sz w:val="22"/>
            <w:szCs w:val="22"/>
          </w:rPr>
          <w:delText>i</w:delText>
        </w:r>
      </w:del>
      <w:ins w:id="20" w:author="Brian Ricks" w:date="2019-10-11T09:55:00Z">
        <w:r w:rsidR="000149AD">
          <w:rPr>
            <w:sz w:val="22"/>
            <w:szCs w:val="22"/>
          </w:rPr>
          <w:t>I</w:t>
        </w:r>
      </w:ins>
      <w:r w:rsidR="0083610F">
        <w:rPr>
          <w:sz w:val="22"/>
          <w:szCs w:val="22"/>
        </w:rPr>
        <w:t xml:space="preserve">n reality, people </w:t>
      </w:r>
      <w:r w:rsidR="002D61D6">
        <w:rPr>
          <w:sz w:val="22"/>
          <w:szCs w:val="22"/>
        </w:rPr>
        <w:t>do not</w:t>
      </w:r>
      <w:r w:rsidR="00C91391">
        <w:rPr>
          <w:sz w:val="22"/>
          <w:szCs w:val="22"/>
        </w:rPr>
        <w:t xml:space="preserve"> just </w:t>
      </w:r>
      <w:r w:rsidR="002D61D6">
        <w:rPr>
          <w:sz w:val="22"/>
          <w:szCs w:val="22"/>
        </w:rPr>
        <w:t xml:space="preserve">stay </w:t>
      </w:r>
      <w:r w:rsidR="00582BF1">
        <w:rPr>
          <w:sz w:val="22"/>
          <w:szCs w:val="22"/>
        </w:rPr>
        <w:t xml:space="preserve">in </w:t>
      </w:r>
      <w:r w:rsidR="002D61D6">
        <w:rPr>
          <w:sz w:val="22"/>
          <w:szCs w:val="22"/>
        </w:rPr>
        <w:t>their waiting line once they choose it</w:t>
      </w:r>
      <w:r w:rsidR="0083610F">
        <w:rPr>
          <w:sz w:val="22"/>
          <w:szCs w:val="22"/>
        </w:rPr>
        <w:t xml:space="preserve">, </w:t>
      </w:r>
      <w:r w:rsidR="002D61D6">
        <w:rPr>
          <w:sz w:val="22"/>
          <w:szCs w:val="22"/>
        </w:rPr>
        <w:t>they might need</w:t>
      </w:r>
      <w:r w:rsidR="0083610F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>to change waiting line</w:t>
      </w:r>
      <w:r w:rsidR="00582BF1">
        <w:rPr>
          <w:sz w:val="22"/>
          <w:szCs w:val="22"/>
        </w:rPr>
        <w:t>s</w:t>
      </w:r>
      <w:r w:rsidR="002D61D6">
        <w:rPr>
          <w:sz w:val="22"/>
          <w:szCs w:val="22"/>
        </w:rPr>
        <w:t xml:space="preserve"> if there </w:t>
      </w:r>
      <w:r w:rsidR="00582BF1">
        <w:rPr>
          <w:sz w:val="22"/>
          <w:szCs w:val="22"/>
        </w:rPr>
        <w:t xml:space="preserve">is </w:t>
      </w:r>
      <w:r w:rsidR="002D61D6">
        <w:rPr>
          <w:sz w:val="22"/>
          <w:szCs w:val="22"/>
        </w:rPr>
        <w:t xml:space="preserve">a better option. </w:t>
      </w:r>
    </w:p>
    <w:p w14:paraId="27504968" w14:textId="77777777" w:rsidR="0033653C" w:rsidRDefault="0033653C" w:rsidP="00E255EA">
      <w:pPr>
        <w:rPr>
          <w:sz w:val="22"/>
          <w:szCs w:val="22"/>
        </w:rPr>
      </w:pPr>
    </w:p>
    <w:p w14:paraId="5708AF6A" w14:textId="7B43D891" w:rsidR="00E255EA" w:rsidRPr="0033653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Proposed project objectives</w:t>
      </w:r>
    </w:p>
    <w:p w14:paraId="3C9F693C" w14:textId="227ED608" w:rsidR="002B4796" w:rsidRDefault="0033653C" w:rsidP="00E255EA">
      <w:pPr>
        <w:rPr>
          <w:sz w:val="22"/>
          <w:szCs w:val="22"/>
        </w:rPr>
      </w:pPr>
      <w:r>
        <w:rPr>
          <w:sz w:val="22"/>
          <w:szCs w:val="22"/>
        </w:rPr>
        <w:t>In this project, I will develop a crowd simulation application which aim</w:t>
      </w:r>
      <w:ins w:id="21" w:author="Brian Ricks" w:date="2019-10-11T09:55:00Z">
        <w:r w:rsidR="000149AD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at creating realistic, unique and accurate crowd</w:t>
      </w:r>
      <w:r w:rsidR="0062321C">
        <w:rPr>
          <w:sz w:val="22"/>
          <w:szCs w:val="22"/>
        </w:rPr>
        <w:t xml:space="preserve">. </w:t>
      </w:r>
    </w:p>
    <w:p w14:paraId="059D44D9" w14:textId="77777777" w:rsidR="00AB2BE8" w:rsidRDefault="00AB2BE8" w:rsidP="00E255EA">
      <w:pPr>
        <w:rPr>
          <w:sz w:val="22"/>
          <w:szCs w:val="22"/>
        </w:rPr>
      </w:pPr>
    </w:p>
    <w:p w14:paraId="2CC42DC7" w14:textId="77777777" w:rsidR="00FF035F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Scenario: Single agent</w:t>
      </w:r>
      <w:r w:rsidR="00FF035F">
        <w:rPr>
          <w:sz w:val="22"/>
          <w:szCs w:val="22"/>
        </w:rPr>
        <w:t>s</w:t>
      </w:r>
      <w:r>
        <w:rPr>
          <w:sz w:val="22"/>
          <w:szCs w:val="22"/>
        </w:rPr>
        <w:t xml:space="preserve"> or pair agent are randomly generated </w:t>
      </w:r>
      <w:r w:rsidR="00AB2BE8">
        <w:rPr>
          <w:sz w:val="22"/>
          <w:szCs w:val="22"/>
        </w:rPr>
        <w:t>within</w:t>
      </w:r>
      <w:r>
        <w:rPr>
          <w:sz w:val="22"/>
          <w:szCs w:val="22"/>
        </w:rPr>
        <w:t xml:space="preserve"> the </w:t>
      </w:r>
      <w:r w:rsidR="00AB2BE8">
        <w:rPr>
          <w:sz w:val="22"/>
          <w:szCs w:val="22"/>
        </w:rPr>
        <w:t>initialized range</w:t>
      </w:r>
      <w:r>
        <w:rPr>
          <w:sz w:val="22"/>
          <w:szCs w:val="22"/>
        </w:rPr>
        <w:t>; each agent is initialized with a default start position and end position, and they will walk to their end position.</w:t>
      </w:r>
      <w:r w:rsidR="00FF035F">
        <w:rPr>
          <w:sz w:val="22"/>
          <w:szCs w:val="22"/>
        </w:rPr>
        <w:t xml:space="preserve"> </w:t>
      </w:r>
    </w:p>
    <w:p w14:paraId="5B389398" w14:textId="77777777" w:rsidR="00FF035F" w:rsidRDefault="00FF035F" w:rsidP="00AB2BE8">
      <w:pPr>
        <w:rPr>
          <w:sz w:val="22"/>
          <w:szCs w:val="22"/>
        </w:rPr>
      </w:pPr>
    </w:p>
    <w:p w14:paraId="44AE7BE7" w14:textId="2DCB42D6" w:rsidR="00AB2BE8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However, before agent</w:t>
      </w:r>
      <w:ins w:id="22" w:author="Brian Ricks" w:date="2019-10-11T09:56:00Z">
        <w:r w:rsidR="000149AD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reach</w:t>
      </w:r>
      <w:del w:id="23" w:author="Brian Ricks" w:date="2019-10-11T09:56:00Z">
        <w:r w:rsidR="00AB2BE8" w:rsidDel="000149AD">
          <w:rPr>
            <w:sz w:val="22"/>
            <w:szCs w:val="22"/>
          </w:rPr>
          <w:delText>ing</w:delText>
        </w:r>
      </w:del>
      <w:r>
        <w:rPr>
          <w:sz w:val="22"/>
          <w:szCs w:val="22"/>
        </w:rPr>
        <w:t xml:space="preserve"> their destination, every agent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finish security check first.</w:t>
      </w:r>
      <w:r w:rsidR="00AB2BE8">
        <w:rPr>
          <w:sz w:val="22"/>
          <w:szCs w:val="22"/>
        </w:rPr>
        <w:t xml:space="preserve"> (</w:t>
      </w:r>
      <w:ins w:id="24" w:author="Brian Ricks" w:date="2019-10-11T09:56:00Z">
        <w:r w:rsidR="000149AD">
          <w:rPr>
            <w:sz w:val="22"/>
            <w:szCs w:val="22"/>
          </w:rPr>
          <w:t>P</w:t>
        </w:r>
      </w:ins>
      <w:del w:id="25" w:author="Brian Ricks" w:date="2019-10-11T09:56:00Z">
        <w:r w:rsidR="00AB2BE8" w:rsidDel="000149AD">
          <w:rPr>
            <w:sz w:val="22"/>
            <w:szCs w:val="22"/>
          </w:rPr>
          <w:delText>p</w:delText>
        </w:r>
      </w:del>
      <w:r w:rsidR="00AB2BE8">
        <w:rPr>
          <w:sz w:val="22"/>
          <w:szCs w:val="22"/>
        </w:rPr>
        <w:t>eople do ticket checking and security check during the concert event)</w:t>
      </w:r>
      <w:r w:rsidR="00FF035F">
        <w:rPr>
          <w:sz w:val="22"/>
          <w:szCs w:val="22"/>
        </w:rPr>
        <w:t>.</w:t>
      </w:r>
      <w:r>
        <w:rPr>
          <w:sz w:val="22"/>
          <w:szCs w:val="22"/>
        </w:rPr>
        <w:t xml:space="preserve"> Thus, every agent needs to stop near the security to simulate the security process. Since the </w:t>
      </w:r>
      <w:r w:rsidR="00AB2BE8">
        <w:rPr>
          <w:sz w:val="22"/>
          <w:szCs w:val="22"/>
        </w:rPr>
        <w:t>new</w:t>
      </w:r>
      <w:r>
        <w:rPr>
          <w:sz w:val="22"/>
          <w:szCs w:val="22"/>
        </w:rPr>
        <w:t xml:space="preserve"> agents </w:t>
      </w:r>
      <w:r w:rsidR="00FF035F">
        <w:rPr>
          <w:sz w:val="22"/>
          <w:szCs w:val="22"/>
        </w:rPr>
        <w:t>are</w:t>
      </w:r>
      <w:r w:rsidR="00AB2BE8">
        <w:rPr>
          <w:sz w:val="22"/>
          <w:szCs w:val="22"/>
        </w:rPr>
        <w:t xml:space="preserve"> generating and security </w:t>
      </w:r>
      <w:r>
        <w:rPr>
          <w:sz w:val="22"/>
          <w:szCs w:val="22"/>
        </w:rPr>
        <w:t>process</w:t>
      </w:r>
      <w:r w:rsidR="00AB2BE8">
        <w:rPr>
          <w:sz w:val="22"/>
          <w:szCs w:val="22"/>
        </w:rPr>
        <w:t xml:space="preserve"> takes time</w:t>
      </w:r>
      <w:r>
        <w:rPr>
          <w:sz w:val="22"/>
          <w:szCs w:val="22"/>
        </w:rPr>
        <w:t>, the number of agents in the scene increase dramatically</w:t>
      </w:r>
      <w:r w:rsidR="00FF035F">
        <w:rPr>
          <w:sz w:val="22"/>
          <w:szCs w:val="22"/>
        </w:rPr>
        <w:t xml:space="preserve"> and a</w:t>
      </w:r>
      <w:r>
        <w:rPr>
          <w:sz w:val="22"/>
          <w:szCs w:val="22"/>
        </w:rPr>
        <w:t xml:space="preserve"> </w:t>
      </w:r>
      <w:del w:id="26" w:author="Brian Ricks" w:date="2019-10-11T09:56:00Z">
        <w:r w:rsidDel="000149AD">
          <w:rPr>
            <w:sz w:val="22"/>
            <w:szCs w:val="22"/>
          </w:rPr>
          <w:delText xml:space="preserve">the </w:delText>
        </w:r>
      </w:del>
      <w:r>
        <w:rPr>
          <w:sz w:val="22"/>
          <w:szCs w:val="22"/>
        </w:rPr>
        <w:t xml:space="preserve">crowd </w:t>
      </w:r>
      <w:r w:rsidR="00FF035F">
        <w:rPr>
          <w:sz w:val="22"/>
          <w:szCs w:val="22"/>
        </w:rPr>
        <w:t>form</w:t>
      </w:r>
      <w:r>
        <w:rPr>
          <w:sz w:val="22"/>
          <w:szCs w:val="22"/>
        </w:rPr>
        <w:t xml:space="preserve">. </w:t>
      </w:r>
      <w:r w:rsidR="00AB2BE8">
        <w:rPr>
          <w:sz w:val="22"/>
          <w:szCs w:val="22"/>
        </w:rPr>
        <w:t>However, instead of generating a massive chaotic crowd, agents in the crowd will queue up orderly</w:t>
      </w:r>
      <w:r w:rsidR="00C724B9">
        <w:rPr>
          <w:sz w:val="22"/>
          <w:szCs w:val="22"/>
        </w:rPr>
        <w:t xml:space="preserve"> and form several waiting lines</w:t>
      </w:r>
      <w:r w:rsidR="008428B6">
        <w:rPr>
          <w:sz w:val="22"/>
          <w:szCs w:val="22"/>
        </w:rPr>
        <w:t xml:space="preserve">, and each agent in line will do security </w:t>
      </w:r>
      <w:ins w:id="27" w:author="Brian Ricks" w:date="2019-10-11T09:56:00Z">
        <w:r w:rsidR="000149AD">
          <w:rPr>
            <w:sz w:val="22"/>
            <w:szCs w:val="22"/>
          </w:rPr>
          <w:t xml:space="preserve">the </w:t>
        </w:r>
      </w:ins>
      <w:r w:rsidR="008428B6">
        <w:rPr>
          <w:sz w:val="22"/>
          <w:szCs w:val="22"/>
        </w:rPr>
        <w:t>check one by one</w:t>
      </w:r>
      <w:r w:rsidR="00AB2BE8">
        <w:rPr>
          <w:sz w:val="22"/>
          <w:szCs w:val="22"/>
        </w:rPr>
        <w:t>.</w:t>
      </w:r>
      <w:r w:rsidR="008428B6">
        <w:rPr>
          <w:sz w:val="22"/>
          <w:szCs w:val="22"/>
        </w:rPr>
        <w:t xml:space="preserve"> After finishing the security check, agents will move to their default end position and </w:t>
      </w:r>
      <w:r w:rsidR="00931610">
        <w:rPr>
          <w:sz w:val="22"/>
          <w:szCs w:val="22"/>
        </w:rPr>
        <w:t>depart</w:t>
      </w:r>
      <w:r w:rsidR="008428B6">
        <w:rPr>
          <w:sz w:val="22"/>
          <w:szCs w:val="22"/>
        </w:rPr>
        <w:t xml:space="preserve">. </w:t>
      </w:r>
    </w:p>
    <w:p w14:paraId="54829711" w14:textId="77777777" w:rsidR="002B4796" w:rsidRDefault="002B4796" w:rsidP="00E255EA">
      <w:pPr>
        <w:rPr>
          <w:sz w:val="22"/>
          <w:szCs w:val="22"/>
        </w:rPr>
      </w:pPr>
    </w:p>
    <w:p w14:paraId="1FB557D1" w14:textId="0003A5CD" w:rsidR="0084660E" w:rsidRDefault="00805B52" w:rsidP="00E255EA">
      <w:pPr>
        <w:rPr>
          <w:sz w:val="22"/>
          <w:szCs w:val="22"/>
        </w:rPr>
      </w:pPr>
      <w:r>
        <w:rPr>
          <w:sz w:val="22"/>
          <w:szCs w:val="22"/>
        </w:rPr>
        <w:t>To achieve this goal, I will use an open source</w:t>
      </w:r>
      <w:r w:rsidR="009D32B7" w:rsidRPr="0048184C">
        <w:rPr>
          <w:sz w:val="22"/>
          <w:szCs w:val="22"/>
        </w:rPr>
        <w:t xml:space="preserve"> state of art navigation mesh construction toolset </w:t>
      </w:r>
      <w:r w:rsidR="009A7B15">
        <w:rPr>
          <w:sz w:val="22"/>
          <w:szCs w:val="22"/>
        </w:rPr>
        <w:t xml:space="preserve">called </w:t>
      </w:r>
      <w:r w:rsidR="009D32B7" w:rsidRPr="00BC5F0A">
        <w:rPr>
          <w:sz w:val="22"/>
          <w:szCs w:val="22"/>
        </w:rPr>
        <w:t>Recast</w:t>
      </w:r>
      <w:r w:rsidR="009D32B7" w:rsidRPr="0048184C">
        <w:rPr>
          <w:sz w:val="22"/>
          <w:szCs w:val="22"/>
        </w:rPr>
        <w:t xml:space="preserve"> to achieve static avoidance and shortest path</w:t>
      </w:r>
      <w:r w:rsidR="00BC5F0A">
        <w:rPr>
          <w:sz w:val="22"/>
          <w:szCs w:val="22"/>
        </w:rPr>
        <w:t xml:space="preserve"> calculation</w:t>
      </w:r>
      <w:r w:rsidR="009D32B7" w:rsidRPr="0048184C">
        <w:rPr>
          <w:sz w:val="22"/>
          <w:szCs w:val="22"/>
        </w:rPr>
        <w:t xml:space="preserve">. </w:t>
      </w:r>
      <w:del w:id="28" w:author="Brian Ricks" w:date="2019-10-11T09:56:00Z">
        <w:r w:rsidR="00BC5F0A" w:rsidDel="000149AD">
          <w:rPr>
            <w:sz w:val="22"/>
            <w:szCs w:val="22"/>
          </w:rPr>
          <w:delText>What’s more</w:delText>
        </w:r>
        <w:r w:rsidR="00E9238D" w:rsidDel="000149AD">
          <w:rPr>
            <w:sz w:val="22"/>
            <w:szCs w:val="22"/>
          </w:rPr>
          <w:delText xml:space="preserve">, </w:delText>
        </w:r>
      </w:del>
      <w:r>
        <w:rPr>
          <w:sz w:val="22"/>
          <w:szCs w:val="22"/>
        </w:rPr>
        <w:t xml:space="preserve">I will </w:t>
      </w:r>
      <w:r w:rsidR="00E9238D">
        <w:rPr>
          <w:sz w:val="22"/>
          <w:szCs w:val="22"/>
        </w:rPr>
        <w:t xml:space="preserve">also </w:t>
      </w:r>
      <w:r>
        <w:rPr>
          <w:sz w:val="22"/>
          <w:szCs w:val="22"/>
        </w:rPr>
        <w:t xml:space="preserve">utilize </w:t>
      </w:r>
      <w:r w:rsidR="009D32B7" w:rsidRPr="0048184C">
        <w:rPr>
          <w:sz w:val="22"/>
          <w:szCs w:val="22"/>
        </w:rPr>
        <w:t xml:space="preserve">a path-finding and spatial reasoning toolkit </w:t>
      </w:r>
      <w:r w:rsidR="009D32B7" w:rsidRPr="00BC5F0A">
        <w:rPr>
          <w:sz w:val="22"/>
          <w:szCs w:val="22"/>
        </w:rPr>
        <w:t>Detour</w:t>
      </w:r>
      <w:r w:rsidR="009D32B7" w:rsidRPr="0048184C">
        <w:rPr>
          <w:sz w:val="22"/>
          <w:szCs w:val="22"/>
        </w:rPr>
        <w:t xml:space="preserve"> to achieve dynamic avoidance among agents in the path and to completed calculation of each frame of the simulation</w:t>
      </w:r>
      <w:r w:rsidR="009D32B7">
        <w:rPr>
          <w:sz w:val="22"/>
          <w:szCs w:val="22"/>
        </w:rPr>
        <w:t xml:space="preserve"> </w:t>
      </w:r>
      <w:r w:rsidR="00437C78">
        <w:rPr>
          <w:sz w:val="22"/>
          <w:szCs w:val="22"/>
        </w:rPr>
        <w:t>[4]</w:t>
      </w:r>
      <w:r w:rsidR="009D32B7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Using these open source platforms, I will</w:t>
      </w:r>
      <w:r w:rsidR="006955E4">
        <w:rPr>
          <w:sz w:val="22"/>
          <w:szCs w:val="22"/>
        </w:rPr>
        <w:t xml:space="preserve"> build the lower level</w:t>
      </w:r>
      <w:r w:rsidR="00E9238D">
        <w:rPr>
          <w:sz w:val="22"/>
          <w:szCs w:val="22"/>
        </w:rPr>
        <w:t xml:space="preserve"> of my approach</w:t>
      </w:r>
      <w:r w:rsidR="0084660E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–</w:t>
      </w:r>
      <w:r w:rsidR="00E9238D">
        <w:rPr>
          <w:sz w:val="22"/>
          <w:szCs w:val="22"/>
        </w:rPr>
        <w:t xml:space="preserve"> Queue</w:t>
      </w:r>
      <w:r w:rsidR="0084660E">
        <w:rPr>
          <w:sz w:val="22"/>
          <w:szCs w:val="22"/>
        </w:rPr>
        <w:t>Behavior</w:t>
      </w:r>
      <w:r w:rsidR="00E9238D">
        <w:rPr>
          <w:sz w:val="22"/>
          <w:szCs w:val="22"/>
        </w:rPr>
        <w:t>App</w:t>
      </w:r>
      <w:r w:rsidR="009A7B15">
        <w:rPr>
          <w:sz w:val="22"/>
          <w:szCs w:val="22"/>
        </w:rPr>
        <w:t>.</w:t>
      </w:r>
      <w:r w:rsidR="006955E4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QueueBehaviorApp</w:t>
      </w:r>
      <w:r w:rsidR="006955E4">
        <w:rPr>
          <w:sz w:val="22"/>
          <w:szCs w:val="22"/>
        </w:rPr>
        <w:t xml:space="preserve"> will simulate crowd behaviors such as pair walking, queue up and form single/pair waiting lines, agent</w:t>
      </w:r>
      <w:ins w:id="29" w:author="Brian Ricks" w:date="2019-10-11T09:57:00Z">
        <w:r w:rsidR="000149AD">
          <w:rPr>
            <w:sz w:val="22"/>
            <w:szCs w:val="22"/>
          </w:rPr>
          <w:t>s</w:t>
        </w:r>
      </w:ins>
      <w:r w:rsidR="006955E4">
        <w:rPr>
          <w:sz w:val="22"/>
          <w:szCs w:val="22"/>
        </w:rPr>
        <w:t xml:space="preserve"> switch</w:t>
      </w:r>
      <w:ins w:id="30" w:author="Brian Ricks" w:date="2019-10-11T09:57:00Z">
        <w:r w:rsidR="000149AD">
          <w:rPr>
            <w:sz w:val="22"/>
            <w:szCs w:val="22"/>
          </w:rPr>
          <w:t>ing</w:t>
        </w:r>
      </w:ins>
      <w:r w:rsidR="006955E4">
        <w:rPr>
          <w:sz w:val="22"/>
          <w:szCs w:val="22"/>
        </w:rPr>
        <w:t xml:space="preserve"> from one waiting line to the others</w:t>
      </w:r>
      <w:r w:rsidR="001C76CE">
        <w:rPr>
          <w:sz w:val="22"/>
          <w:szCs w:val="22"/>
        </w:rPr>
        <w:t xml:space="preserve"> and </w:t>
      </w:r>
      <w:ins w:id="31" w:author="Brian Ricks" w:date="2019-10-11T09:57:00Z">
        <w:r w:rsidR="000149AD">
          <w:rPr>
            <w:sz w:val="22"/>
            <w:szCs w:val="22"/>
          </w:rPr>
          <w:t xml:space="preserve">then </w:t>
        </w:r>
      </w:ins>
      <w:r w:rsidR="001C76CE">
        <w:rPr>
          <w:sz w:val="22"/>
          <w:szCs w:val="22"/>
        </w:rPr>
        <w:t>do</w:t>
      </w:r>
      <w:ins w:id="32" w:author="Brian Ricks" w:date="2019-10-11T09:57:00Z">
        <w:r w:rsidR="000149AD">
          <w:rPr>
            <w:sz w:val="22"/>
            <w:szCs w:val="22"/>
          </w:rPr>
          <w:t>ing</w:t>
        </w:r>
      </w:ins>
      <w:r w:rsidR="001C76CE">
        <w:rPr>
          <w:sz w:val="22"/>
          <w:szCs w:val="22"/>
        </w:rPr>
        <w:t xml:space="preserve"> security check</w:t>
      </w:r>
      <w:r w:rsidR="009A7B15">
        <w:rPr>
          <w:sz w:val="22"/>
          <w:szCs w:val="22"/>
        </w:rPr>
        <w:t>ing</w:t>
      </w:r>
      <w:r w:rsidR="006955E4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The i</w:t>
      </w:r>
      <w:r w:rsidR="001C76CE">
        <w:rPr>
          <w:sz w:val="22"/>
          <w:szCs w:val="22"/>
        </w:rPr>
        <w:t xml:space="preserve">mage below is the mockup demo that demonstrates the scene I will create. In this scene, agents </w:t>
      </w:r>
      <w:ins w:id="33" w:author="Brian Ricks" w:date="2019-10-11T09:57:00Z">
        <w:r w:rsidR="000149AD">
          <w:rPr>
            <w:sz w:val="22"/>
            <w:szCs w:val="22"/>
          </w:rPr>
          <w:t xml:space="preserve">are </w:t>
        </w:r>
      </w:ins>
      <w:r w:rsidR="001C76CE">
        <w:rPr>
          <w:sz w:val="22"/>
          <w:szCs w:val="22"/>
        </w:rPr>
        <w:t>generated and walk from left to right. Among each agent, some agents might know each other, so they walk with each other</w:t>
      </w:r>
      <w:r w:rsidR="009A7B15">
        <w:rPr>
          <w:sz w:val="22"/>
          <w:szCs w:val="22"/>
        </w:rPr>
        <w:t xml:space="preserve"> while others</w:t>
      </w:r>
      <w:r w:rsidR="001C76CE">
        <w:rPr>
          <w:sz w:val="22"/>
          <w:szCs w:val="22"/>
        </w:rPr>
        <w:t xml:space="preserve"> walk alon</w:t>
      </w:r>
      <w:r w:rsidR="009A7B15">
        <w:rPr>
          <w:sz w:val="22"/>
          <w:szCs w:val="22"/>
        </w:rPr>
        <w:t>e</w:t>
      </w:r>
      <w:r w:rsidR="001C76CE">
        <w:rPr>
          <w:sz w:val="22"/>
          <w:szCs w:val="22"/>
        </w:rPr>
        <w:t>.</w:t>
      </w:r>
      <w:r w:rsidR="008E3437">
        <w:rPr>
          <w:sz w:val="22"/>
          <w:szCs w:val="22"/>
        </w:rPr>
        <w:t xml:space="preserve"> </w:t>
      </w:r>
      <w:r w:rsidR="00BF2278">
        <w:rPr>
          <w:sz w:val="22"/>
          <w:szCs w:val="22"/>
        </w:rPr>
        <w:t>Once agent</w:t>
      </w:r>
      <w:ins w:id="34" w:author="Brian Ricks" w:date="2019-10-11T09:57:00Z">
        <w:r w:rsidR="000149AD">
          <w:rPr>
            <w:sz w:val="22"/>
            <w:szCs w:val="22"/>
          </w:rPr>
          <w:t>s</w:t>
        </w:r>
      </w:ins>
      <w:r w:rsidR="00BF2278">
        <w:rPr>
          <w:sz w:val="22"/>
          <w:szCs w:val="22"/>
        </w:rPr>
        <w:t xml:space="preserve"> reach the security gate</w:t>
      </w:r>
      <w:r w:rsidR="00E13F0E">
        <w:rPr>
          <w:sz w:val="22"/>
          <w:szCs w:val="22"/>
        </w:rPr>
        <w:t xml:space="preserve">, </w:t>
      </w:r>
      <w:r w:rsidR="00BF2278">
        <w:rPr>
          <w:sz w:val="22"/>
          <w:szCs w:val="22"/>
        </w:rPr>
        <w:t>agent</w:t>
      </w:r>
      <w:ins w:id="35" w:author="Brian Ricks" w:date="2019-10-11T09:57:00Z">
        <w:r w:rsidR="000149AD">
          <w:rPr>
            <w:sz w:val="22"/>
            <w:szCs w:val="22"/>
          </w:rPr>
          <w:t>s</w:t>
        </w:r>
      </w:ins>
      <w:r w:rsidR="00BF2278">
        <w:rPr>
          <w:sz w:val="22"/>
          <w:szCs w:val="22"/>
        </w:rPr>
        <w:t xml:space="preserve"> </w:t>
      </w:r>
      <w:proofErr w:type="gramStart"/>
      <w:r w:rsidR="00BF2278">
        <w:rPr>
          <w:sz w:val="22"/>
          <w:szCs w:val="22"/>
        </w:rPr>
        <w:t>stops</w:t>
      </w:r>
      <w:proofErr w:type="gramEnd"/>
      <w:r w:rsidR="00BF2278">
        <w:rPr>
          <w:sz w:val="22"/>
          <w:szCs w:val="22"/>
        </w:rPr>
        <w:t xml:space="preserve"> for a few seconds to simulate the security checking process. If the security gate is occupied, the upcoming agents wait behind. </w:t>
      </w:r>
      <w:r w:rsidR="00FA1192">
        <w:rPr>
          <w:sz w:val="22"/>
          <w:szCs w:val="22"/>
        </w:rPr>
        <w:t>Thus,</w:t>
      </w:r>
      <w:r w:rsidR="00BF2278">
        <w:rPr>
          <w:sz w:val="22"/>
          <w:szCs w:val="22"/>
        </w:rPr>
        <w:t xml:space="preserve"> the </w:t>
      </w:r>
      <w:r w:rsidR="00BF2278">
        <w:rPr>
          <w:sz w:val="22"/>
          <w:szCs w:val="22"/>
        </w:rPr>
        <w:lastRenderedPageBreak/>
        <w:t>line</w:t>
      </w:r>
      <w:r w:rsidR="00E13F0E">
        <w:rPr>
          <w:sz w:val="22"/>
          <w:szCs w:val="22"/>
        </w:rPr>
        <w:t>s are</w:t>
      </w:r>
      <w:r w:rsidR="00BF2278">
        <w:rPr>
          <w:sz w:val="22"/>
          <w:szCs w:val="22"/>
        </w:rPr>
        <w:t xml:space="preserve"> created</w:t>
      </w:r>
      <w:ins w:id="36" w:author="Brian Ricks" w:date="2019-10-11T09:57:00Z">
        <w:r w:rsidR="000149AD">
          <w:rPr>
            <w:sz w:val="22"/>
            <w:szCs w:val="22"/>
          </w:rPr>
          <w:t>.</w:t>
        </w:r>
      </w:ins>
      <w:del w:id="37" w:author="Brian Ricks" w:date="2019-10-11T09:57:00Z">
        <w:r w:rsidR="00054B0D" w:rsidDel="000149AD">
          <w:rPr>
            <w:sz w:val="22"/>
            <w:szCs w:val="22"/>
          </w:rPr>
          <w:delText>,</w:delText>
        </w:r>
      </w:del>
      <w:r w:rsidR="00054B0D">
        <w:rPr>
          <w:sz w:val="22"/>
          <w:szCs w:val="22"/>
        </w:rPr>
        <w:t xml:space="preserve"> </w:t>
      </w:r>
      <w:del w:id="38" w:author="Brian Ricks" w:date="2019-10-11T09:57:00Z">
        <w:r w:rsidR="00054B0D" w:rsidDel="000149AD">
          <w:rPr>
            <w:sz w:val="22"/>
            <w:szCs w:val="22"/>
          </w:rPr>
          <w:delText>i</w:delText>
        </w:r>
      </w:del>
      <w:ins w:id="39" w:author="Brian Ricks" w:date="2019-10-11T09:57:00Z">
        <w:r w:rsidR="000149AD">
          <w:rPr>
            <w:sz w:val="22"/>
            <w:szCs w:val="22"/>
          </w:rPr>
          <w:t>I</w:t>
        </w:r>
      </w:ins>
      <w:r w:rsidR="00054B0D">
        <w:rPr>
          <w:sz w:val="22"/>
          <w:szCs w:val="22"/>
        </w:rPr>
        <w:t>f a</w:t>
      </w:r>
      <w:r w:rsidR="00BF2278">
        <w:rPr>
          <w:sz w:val="22"/>
          <w:szCs w:val="22"/>
        </w:rPr>
        <w:t>gents in the line are not satisfied</w:t>
      </w:r>
      <w:r w:rsidR="00054B0D">
        <w:rPr>
          <w:sz w:val="22"/>
          <w:szCs w:val="22"/>
        </w:rPr>
        <w:t xml:space="preserve"> with the length of the line</w:t>
      </w:r>
      <w:r w:rsidR="00BF2278">
        <w:rPr>
          <w:sz w:val="22"/>
          <w:szCs w:val="22"/>
        </w:rPr>
        <w:t xml:space="preserve">, they </w:t>
      </w:r>
      <w:r w:rsidR="00054B0D">
        <w:rPr>
          <w:sz w:val="22"/>
          <w:szCs w:val="22"/>
        </w:rPr>
        <w:t xml:space="preserve">will </w:t>
      </w:r>
      <w:r w:rsidR="00BF2278">
        <w:rPr>
          <w:sz w:val="22"/>
          <w:szCs w:val="22"/>
        </w:rPr>
        <w:t xml:space="preserve">look </w:t>
      </w:r>
      <w:del w:id="40" w:author="Brian Ricks" w:date="2019-10-11T09:58:00Z">
        <w:r w:rsidR="00BF2278" w:rsidDel="000149AD">
          <w:rPr>
            <w:sz w:val="22"/>
            <w:szCs w:val="22"/>
          </w:rPr>
          <w:delText xml:space="preserve">at </w:delText>
        </w:r>
      </w:del>
      <w:ins w:id="41" w:author="Brian Ricks" w:date="2019-10-11T09:58:00Z">
        <w:r w:rsidR="000149AD">
          <w:rPr>
            <w:sz w:val="22"/>
            <w:szCs w:val="22"/>
          </w:rPr>
          <w:t>to the</w:t>
        </w:r>
        <w:r w:rsidR="000149AD">
          <w:rPr>
            <w:sz w:val="22"/>
            <w:szCs w:val="22"/>
          </w:rPr>
          <w:t xml:space="preserve"> </w:t>
        </w:r>
      </w:ins>
      <w:r w:rsidR="00BF2278">
        <w:rPr>
          <w:sz w:val="22"/>
          <w:szCs w:val="22"/>
        </w:rPr>
        <w:t xml:space="preserve">left of right side of line to find out if there </w:t>
      </w:r>
      <w:del w:id="42" w:author="Brian Ricks" w:date="2019-10-11T09:58:00Z">
        <w:r w:rsidR="00BF2278" w:rsidDel="000149AD">
          <w:rPr>
            <w:sz w:val="22"/>
            <w:szCs w:val="22"/>
          </w:rPr>
          <w:delText xml:space="preserve">has </w:delText>
        </w:r>
      </w:del>
      <w:ins w:id="43" w:author="Brian Ricks" w:date="2019-10-11T09:58:00Z">
        <w:r w:rsidR="000149AD">
          <w:rPr>
            <w:sz w:val="22"/>
            <w:szCs w:val="22"/>
          </w:rPr>
          <w:t>are</w:t>
        </w:r>
        <w:r w:rsidR="000149AD">
          <w:rPr>
            <w:sz w:val="22"/>
            <w:szCs w:val="22"/>
          </w:rPr>
          <w:t xml:space="preserve"> </w:t>
        </w:r>
      </w:ins>
      <w:r w:rsidR="00BF2278">
        <w:rPr>
          <w:sz w:val="22"/>
          <w:szCs w:val="22"/>
        </w:rPr>
        <w:t>any shorter line to go</w:t>
      </w:r>
      <w:r w:rsidR="00054B0D">
        <w:rPr>
          <w:sz w:val="22"/>
          <w:szCs w:val="22"/>
        </w:rPr>
        <w:t xml:space="preserve"> to. I</w:t>
      </w:r>
      <w:r w:rsidR="00BF2278">
        <w:rPr>
          <w:sz w:val="22"/>
          <w:szCs w:val="22"/>
        </w:rPr>
        <w:t>f</w:t>
      </w:r>
      <w:r w:rsidR="00054B0D">
        <w:rPr>
          <w:sz w:val="22"/>
          <w:szCs w:val="22"/>
        </w:rPr>
        <w:t xml:space="preserve"> there is a shorter line</w:t>
      </w:r>
      <w:r w:rsidR="00BF2278">
        <w:rPr>
          <w:sz w:val="22"/>
          <w:szCs w:val="22"/>
        </w:rPr>
        <w:t>,</w:t>
      </w:r>
      <w:r w:rsidR="00054B0D">
        <w:rPr>
          <w:sz w:val="22"/>
          <w:szCs w:val="22"/>
        </w:rPr>
        <w:t xml:space="preserve"> the</w:t>
      </w:r>
      <w:r w:rsidR="00BF2278">
        <w:rPr>
          <w:sz w:val="22"/>
          <w:szCs w:val="22"/>
        </w:rPr>
        <w:t xml:space="preserve"> agent will leave </w:t>
      </w:r>
      <w:r w:rsidR="00FA1192">
        <w:rPr>
          <w:sz w:val="22"/>
          <w:szCs w:val="22"/>
        </w:rPr>
        <w:t>its</w:t>
      </w:r>
      <w:r w:rsidR="00BF2278">
        <w:rPr>
          <w:sz w:val="22"/>
          <w:szCs w:val="22"/>
        </w:rPr>
        <w:t xml:space="preserve"> original line and queue up to a better line.</w:t>
      </w:r>
    </w:p>
    <w:p w14:paraId="3488292A" w14:textId="77777777" w:rsidR="0084660E" w:rsidRDefault="0084660E" w:rsidP="00E255EA">
      <w:pPr>
        <w:rPr>
          <w:sz w:val="22"/>
          <w:szCs w:val="22"/>
        </w:rPr>
      </w:pPr>
    </w:p>
    <w:p w14:paraId="2559CB20" w14:textId="7E980D2D" w:rsidR="0084660E" w:rsidRDefault="00842B16" w:rsidP="0084660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3E61E6" wp14:editId="39477F7B">
            <wp:extent cx="3054350" cy="32873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Ren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5" cy="33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D660" w14:textId="77777777" w:rsidR="0084660E" w:rsidRDefault="0084660E" w:rsidP="00E255EA">
      <w:pPr>
        <w:rPr>
          <w:sz w:val="22"/>
          <w:szCs w:val="22"/>
        </w:rPr>
      </w:pPr>
    </w:p>
    <w:p w14:paraId="7AF8C07A" w14:textId="300359D7" w:rsidR="00E9238D" w:rsidRDefault="006955E4" w:rsidP="00E255EA">
      <w:pPr>
        <w:rPr>
          <w:sz w:val="22"/>
          <w:szCs w:val="22"/>
        </w:rPr>
      </w:pPr>
      <w:r>
        <w:rPr>
          <w:sz w:val="22"/>
          <w:szCs w:val="22"/>
        </w:rPr>
        <w:t>However, before do</w:t>
      </w:r>
      <w:r w:rsidR="0084660E">
        <w:rPr>
          <w:sz w:val="22"/>
          <w:szCs w:val="22"/>
        </w:rPr>
        <w:t>ing</w:t>
      </w:r>
      <w:r>
        <w:rPr>
          <w:sz w:val="22"/>
          <w:szCs w:val="22"/>
        </w:rPr>
        <w:t xml:space="preserve"> that, I will initialize scene to generate input for the crowd simulation. Below is the mockup demo of the </w:t>
      </w:r>
      <w:r w:rsidR="008428B6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interface</w:t>
      </w:r>
      <w:r w:rsidR="007B1641">
        <w:rPr>
          <w:sz w:val="22"/>
          <w:szCs w:val="22"/>
        </w:rPr>
        <w:t xml:space="preserve"> </w:t>
      </w:r>
      <w:r w:rsidR="0095255C">
        <w:rPr>
          <w:sz w:val="22"/>
          <w:szCs w:val="22"/>
        </w:rPr>
        <w:t xml:space="preserve">with detailed requirement </w:t>
      </w:r>
      <w:r w:rsidR="007B1641">
        <w:rPr>
          <w:sz w:val="22"/>
          <w:szCs w:val="22"/>
        </w:rPr>
        <w:t xml:space="preserve">that could help understand the input </w:t>
      </w:r>
      <w:r w:rsidR="0095255C">
        <w:rPr>
          <w:sz w:val="22"/>
          <w:szCs w:val="22"/>
        </w:rPr>
        <w:t xml:space="preserve">and default requirements </w:t>
      </w:r>
      <w:r w:rsidR="007B1641">
        <w:rPr>
          <w:sz w:val="22"/>
          <w:szCs w:val="22"/>
        </w:rPr>
        <w:t>of the crowd simulation</w:t>
      </w:r>
      <w:r>
        <w:rPr>
          <w:sz w:val="22"/>
          <w:szCs w:val="22"/>
        </w:rPr>
        <w:t>:</w:t>
      </w:r>
    </w:p>
    <w:p w14:paraId="11B69401" w14:textId="1C78B40D" w:rsidR="006955E4" w:rsidRDefault="006955E4" w:rsidP="006955E4">
      <w:pPr>
        <w:jc w:val="center"/>
        <w:rPr>
          <w:sz w:val="22"/>
          <w:szCs w:val="22"/>
        </w:rPr>
      </w:pPr>
    </w:p>
    <w:p w14:paraId="21875B3E" w14:textId="43DD75EC" w:rsidR="004B6649" w:rsidRDefault="00842B16" w:rsidP="006955E4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01C6D0" wp14:editId="20AA6AE3">
            <wp:extent cx="3174604" cy="33959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izeRende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05" cy="3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305" w14:textId="119C72E9" w:rsidR="00BC2844" w:rsidRDefault="004B6649" w:rsidP="00BC2844">
      <w:pPr>
        <w:rPr>
          <w:sz w:val="22"/>
          <w:szCs w:val="22"/>
        </w:rPr>
      </w:pPr>
      <w:r>
        <w:rPr>
          <w:sz w:val="22"/>
          <w:szCs w:val="22"/>
        </w:rPr>
        <w:t xml:space="preserve">In this simulation, </w:t>
      </w:r>
      <w:r w:rsidR="0042641B">
        <w:rPr>
          <w:sz w:val="22"/>
          <w:szCs w:val="22"/>
        </w:rPr>
        <w:t>agents are initialized at the left side of the scene (</w:t>
      </w:r>
      <w:r w:rsidR="0042641B" w:rsidRPr="0042641B">
        <w:rPr>
          <w:i/>
          <w:iCs/>
          <w:sz w:val="22"/>
          <w:szCs w:val="22"/>
        </w:rPr>
        <w:t>start position</w:t>
      </w:r>
      <w:r w:rsidR="0042641B">
        <w:rPr>
          <w:sz w:val="22"/>
          <w:szCs w:val="22"/>
        </w:rPr>
        <w:t xml:space="preserve">) and </w:t>
      </w:r>
      <w:r w:rsidR="00C77C16">
        <w:rPr>
          <w:sz w:val="22"/>
          <w:szCs w:val="22"/>
        </w:rPr>
        <w:t>disappear</w:t>
      </w:r>
      <w:r w:rsidR="0042641B">
        <w:rPr>
          <w:sz w:val="22"/>
          <w:szCs w:val="22"/>
        </w:rPr>
        <w:t xml:space="preserve"> at the right side of the scene (</w:t>
      </w:r>
      <w:r w:rsidR="0042641B">
        <w:rPr>
          <w:i/>
          <w:iCs/>
          <w:sz w:val="22"/>
          <w:szCs w:val="22"/>
        </w:rPr>
        <w:t>end position</w:t>
      </w:r>
      <w:r w:rsidR="0042641B">
        <w:rPr>
          <w:sz w:val="22"/>
          <w:szCs w:val="22"/>
        </w:rPr>
        <w:t>). A</w:t>
      </w:r>
      <w:r>
        <w:rPr>
          <w:sz w:val="22"/>
          <w:szCs w:val="22"/>
        </w:rPr>
        <w:t>gents in scene will move from left to right</w:t>
      </w:r>
      <w:r w:rsidR="00FA1192">
        <w:rPr>
          <w:sz w:val="22"/>
          <w:szCs w:val="22"/>
        </w:rPr>
        <w:t xml:space="preserve">, this moving direction determines the direction of the waiting line, </w:t>
      </w:r>
      <w:ins w:id="44" w:author="Brian Ricks" w:date="2019-10-11T09:58:00Z">
        <w:r w:rsidR="000149AD">
          <w:rPr>
            <w:sz w:val="22"/>
            <w:szCs w:val="22"/>
          </w:rPr>
          <w:t xml:space="preserve">with </w:t>
        </w:r>
      </w:ins>
      <w:r w:rsidR="00FA1192">
        <w:rPr>
          <w:sz w:val="22"/>
          <w:szCs w:val="22"/>
        </w:rPr>
        <w:t>the waiting line grow from right to left.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simulation, there </w:t>
      </w:r>
      <w:del w:id="45" w:author="Brian Ricks" w:date="2019-10-11T09:58:00Z">
        <w:r w:rsidR="00FA1192" w:rsidDel="000149AD">
          <w:rPr>
            <w:sz w:val="22"/>
            <w:szCs w:val="22"/>
          </w:rPr>
          <w:delText xml:space="preserve">has </w:delText>
        </w:r>
      </w:del>
      <w:proofErr w:type="gramStart"/>
      <w:ins w:id="46" w:author="Brian Ricks" w:date="2019-10-11T09:58:00Z">
        <w:r w:rsidR="000149AD">
          <w:rPr>
            <w:sz w:val="22"/>
            <w:szCs w:val="22"/>
          </w:rPr>
          <w:t xml:space="preserve">are </w:t>
        </w:r>
        <w:r w:rsidR="000149AD">
          <w:rPr>
            <w:sz w:val="22"/>
            <w:szCs w:val="22"/>
          </w:rPr>
          <w:t xml:space="preserve"> </w:t>
        </w:r>
      </w:ins>
      <w:r w:rsidR="00FA1192">
        <w:rPr>
          <w:sz w:val="22"/>
          <w:szCs w:val="22"/>
        </w:rPr>
        <w:t>two</w:t>
      </w:r>
      <w:proofErr w:type="gramEnd"/>
      <w:r w:rsidR="00FA1192">
        <w:rPr>
          <w:sz w:val="22"/>
          <w:szCs w:val="22"/>
        </w:rPr>
        <w:t xml:space="preserve"> line</w:t>
      </w:r>
      <w:ins w:id="47" w:author="Brian Ricks" w:date="2019-10-11T09:58:00Z">
        <w:r w:rsidR="000149AD">
          <w:rPr>
            <w:sz w:val="22"/>
            <w:szCs w:val="22"/>
          </w:rPr>
          <w:t>s</w:t>
        </w:r>
      </w:ins>
      <w:r w:rsidR="00FA1192">
        <w:rPr>
          <w:sz w:val="22"/>
          <w:szCs w:val="22"/>
        </w:rPr>
        <w:t xml:space="preserve"> of agent</w:t>
      </w:r>
      <w:r w:rsidR="0042641B">
        <w:rPr>
          <w:sz w:val="22"/>
          <w:szCs w:val="22"/>
        </w:rPr>
        <w:t>s always</w:t>
      </w:r>
      <w:r w:rsidR="00FA1192">
        <w:rPr>
          <w:sz w:val="22"/>
          <w:szCs w:val="22"/>
        </w:rPr>
        <w:t xml:space="preserve"> standing at the same position </w:t>
      </w:r>
      <w:r w:rsidR="0042641B">
        <w:rPr>
          <w:sz w:val="22"/>
          <w:szCs w:val="22"/>
        </w:rPr>
        <w:t>in</w:t>
      </w:r>
      <w:r w:rsidR="00FA1192">
        <w:rPr>
          <w:sz w:val="22"/>
          <w:szCs w:val="22"/>
        </w:rPr>
        <w:t xml:space="preserve"> the whole </w:t>
      </w:r>
      <w:r w:rsidR="00FA1192">
        <w:rPr>
          <w:sz w:val="22"/>
          <w:szCs w:val="22"/>
        </w:rPr>
        <w:lastRenderedPageBreak/>
        <w:t>simulation. These t</w:t>
      </w:r>
      <w:r>
        <w:rPr>
          <w:sz w:val="22"/>
          <w:szCs w:val="22"/>
        </w:rPr>
        <w:t>wo lines of agents play role</w:t>
      </w:r>
      <w:r w:rsidR="00F8321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>as</w:t>
      </w:r>
      <w:r>
        <w:rPr>
          <w:sz w:val="22"/>
          <w:szCs w:val="22"/>
        </w:rPr>
        <w:t xml:space="preserve"> security faculties</w:t>
      </w:r>
      <w:r w:rsidR="002B4796">
        <w:rPr>
          <w:sz w:val="22"/>
          <w:szCs w:val="22"/>
        </w:rPr>
        <w:t xml:space="preserve"> of the event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 </w:t>
      </w:r>
      <w:r>
        <w:rPr>
          <w:sz w:val="22"/>
          <w:szCs w:val="22"/>
        </w:rPr>
        <w:t xml:space="preserve">to </w:t>
      </w:r>
      <w:r w:rsidR="00FA1192">
        <w:rPr>
          <w:sz w:val="22"/>
          <w:szCs w:val="22"/>
        </w:rPr>
        <w:t>simulate</w:t>
      </w:r>
      <w:r>
        <w:rPr>
          <w:sz w:val="22"/>
          <w:szCs w:val="22"/>
        </w:rPr>
        <w:t xml:space="preserve"> security check. The upcoming agents will stop in front of the security faculty for a few seconds to simulate </w:t>
      </w:r>
      <w:ins w:id="48" w:author="Brian Ricks" w:date="2019-10-11T09:59:00Z">
        <w:r w:rsidR="000149AD">
          <w:rPr>
            <w:sz w:val="22"/>
            <w:szCs w:val="22"/>
          </w:rPr>
          <w:t xml:space="preserve">a </w:t>
        </w:r>
      </w:ins>
      <w:r>
        <w:rPr>
          <w:sz w:val="22"/>
          <w:szCs w:val="22"/>
        </w:rPr>
        <w:t xml:space="preserve">security check (or </w:t>
      </w:r>
      <w:ins w:id="49" w:author="Brian Ricks" w:date="2019-10-11T09:59:00Z">
        <w:r w:rsidR="000149AD">
          <w:rPr>
            <w:sz w:val="22"/>
            <w:szCs w:val="22"/>
          </w:rPr>
          <w:t xml:space="preserve">a </w:t>
        </w:r>
      </w:ins>
      <w:r>
        <w:rPr>
          <w:sz w:val="22"/>
          <w:szCs w:val="22"/>
        </w:rPr>
        <w:t xml:space="preserve">ticket check) </w:t>
      </w:r>
      <w:r w:rsidR="0042641B">
        <w:rPr>
          <w:sz w:val="22"/>
          <w:szCs w:val="22"/>
        </w:rPr>
        <w:t>as we do in</w:t>
      </w:r>
      <w:r>
        <w:rPr>
          <w:sz w:val="22"/>
          <w:szCs w:val="22"/>
        </w:rPr>
        <w:t xml:space="preserve"> our real life. </w:t>
      </w:r>
      <w:r w:rsidR="0042641B">
        <w:rPr>
          <w:sz w:val="22"/>
          <w:szCs w:val="22"/>
        </w:rPr>
        <w:t xml:space="preserve">Once </w:t>
      </w:r>
      <w:r w:rsidR="00E8707F">
        <w:rPr>
          <w:sz w:val="22"/>
          <w:szCs w:val="22"/>
        </w:rPr>
        <w:t xml:space="preserve">agents </w:t>
      </w:r>
      <w:r w:rsidR="0042641B">
        <w:rPr>
          <w:sz w:val="22"/>
          <w:szCs w:val="22"/>
        </w:rPr>
        <w:t xml:space="preserve">finish check, they </w:t>
      </w:r>
      <w:r w:rsidR="00E8707F">
        <w:rPr>
          <w:sz w:val="22"/>
          <w:szCs w:val="22"/>
        </w:rPr>
        <w:t>continue moving to their final destination.</w:t>
      </w:r>
      <w:r w:rsidR="0042641B">
        <w:rPr>
          <w:sz w:val="22"/>
          <w:szCs w:val="22"/>
        </w:rPr>
        <w:t xml:space="preserve"> </w:t>
      </w:r>
    </w:p>
    <w:p w14:paraId="58DECCAB" w14:textId="77777777" w:rsidR="0033653C" w:rsidRDefault="0033653C" w:rsidP="00E255EA">
      <w:pPr>
        <w:rPr>
          <w:sz w:val="22"/>
          <w:szCs w:val="22"/>
        </w:rPr>
      </w:pPr>
    </w:p>
    <w:p w14:paraId="74D81D4C" w14:textId="34CB5A9D" w:rsidR="00E255EA" w:rsidRPr="001E0388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1E0388">
        <w:rPr>
          <w:b/>
          <w:bCs/>
          <w:sz w:val="28"/>
          <w:szCs w:val="28"/>
        </w:rPr>
        <w:t>Method</w:t>
      </w:r>
    </w:p>
    <w:p w14:paraId="633954B4" w14:textId="6451B98E" w:rsidR="001E0388" w:rsidRDefault="00C77C16" w:rsidP="000144D2">
      <w:pPr>
        <w:rPr>
          <w:sz w:val="22"/>
          <w:szCs w:val="22"/>
        </w:rPr>
      </w:pPr>
      <w:r>
        <w:rPr>
          <w:sz w:val="22"/>
          <w:szCs w:val="22"/>
        </w:rPr>
        <w:t>The p</w:t>
      </w:r>
      <w:r w:rsidR="004F26B2">
        <w:rPr>
          <w:rFonts w:hint="eastAsia"/>
          <w:sz w:val="22"/>
          <w:szCs w:val="22"/>
        </w:rPr>
        <w:t>rogram</w:t>
      </w:r>
      <w:r w:rsidR="004F26B2">
        <w:rPr>
          <w:sz w:val="22"/>
          <w:szCs w:val="22"/>
        </w:rPr>
        <w:t xml:space="preserve"> will </w:t>
      </w:r>
      <w:r>
        <w:rPr>
          <w:sz w:val="22"/>
          <w:szCs w:val="22"/>
        </w:rPr>
        <w:t>use the</w:t>
      </w:r>
      <w:r w:rsidR="004F26B2">
        <w:rPr>
          <w:sz w:val="22"/>
          <w:szCs w:val="22"/>
        </w:rPr>
        <w:t xml:space="preserve"> o</w:t>
      </w:r>
      <w:r w:rsidR="009F6A75">
        <w:rPr>
          <w:rFonts w:hint="eastAsia"/>
          <w:sz w:val="22"/>
          <w:szCs w:val="22"/>
        </w:rPr>
        <w:t>pen</w:t>
      </w:r>
      <w:r w:rsidR="00595929">
        <w:rPr>
          <w:sz w:val="22"/>
          <w:szCs w:val="22"/>
        </w:rPr>
        <w:t xml:space="preserve"> </w:t>
      </w:r>
      <w:r w:rsidR="004F26B2">
        <w:rPr>
          <w:sz w:val="22"/>
          <w:szCs w:val="22"/>
        </w:rPr>
        <w:t>s</w:t>
      </w:r>
      <w:r w:rsidR="00595929">
        <w:rPr>
          <w:sz w:val="22"/>
          <w:szCs w:val="22"/>
        </w:rPr>
        <w:t>ource</w:t>
      </w:r>
      <w:r w:rsidR="009C65B0">
        <w:rPr>
          <w:sz w:val="22"/>
          <w:szCs w:val="22"/>
        </w:rPr>
        <w:t xml:space="preserve"> Recast/Detour</w:t>
      </w:r>
      <w:r w:rsidR="004F26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libraries </w:t>
      </w:r>
      <w:r w:rsidR="000144D2">
        <w:rPr>
          <w:sz w:val="22"/>
          <w:szCs w:val="22"/>
        </w:rPr>
        <w:t xml:space="preserve">in Java to achieve the lower level features. I will create </w:t>
      </w:r>
      <w:r>
        <w:rPr>
          <w:sz w:val="22"/>
          <w:szCs w:val="22"/>
        </w:rPr>
        <w:t xml:space="preserve">a </w:t>
      </w:r>
      <w:r w:rsidR="000144D2">
        <w:rPr>
          <w:sz w:val="22"/>
          <w:szCs w:val="22"/>
        </w:rPr>
        <w:t>crowd simulation</w:t>
      </w:r>
      <w:r w:rsidR="0095255C">
        <w:rPr>
          <w:sz w:val="22"/>
          <w:szCs w:val="22"/>
        </w:rPr>
        <w:t xml:space="preserve"> by implementing algorithm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and data structure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to generate output data file</w:t>
      </w:r>
      <w:r w:rsidR="004525EC">
        <w:rPr>
          <w:sz w:val="22"/>
          <w:szCs w:val="22"/>
        </w:rPr>
        <w:t xml:space="preserve"> that contains information of every agent coordinate in every frame</w:t>
      </w:r>
      <w:r w:rsidR="0095255C">
        <w:rPr>
          <w:sz w:val="22"/>
          <w:szCs w:val="22"/>
        </w:rPr>
        <w:t xml:space="preserve">, and then </w:t>
      </w:r>
      <w:r>
        <w:rPr>
          <w:sz w:val="22"/>
          <w:szCs w:val="22"/>
        </w:rPr>
        <w:t xml:space="preserve">visualize the results with an </w:t>
      </w:r>
      <w:r w:rsidR="004525EC">
        <w:rPr>
          <w:sz w:val="22"/>
          <w:szCs w:val="22"/>
        </w:rPr>
        <w:t>HTML canvas to create</w:t>
      </w:r>
      <w:r>
        <w:rPr>
          <w:sz w:val="22"/>
          <w:szCs w:val="22"/>
        </w:rPr>
        <w:t xml:space="preserve"> the results</w:t>
      </w:r>
      <w:r w:rsidR="004525EC">
        <w:rPr>
          <w:sz w:val="22"/>
          <w:szCs w:val="22"/>
        </w:rPr>
        <w:t xml:space="preserve"> animation.</w:t>
      </w:r>
    </w:p>
    <w:p w14:paraId="25C59F08" w14:textId="11E649F4" w:rsidR="002B4796" w:rsidRDefault="002B4796" w:rsidP="00E255EA">
      <w:pPr>
        <w:rPr>
          <w:sz w:val="22"/>
          <w:szCs w:val="22"/>
        </w:rPr>
      </w:pPr>
    </w:p>
    <w:p w14:paraId="6D34ADAC" w14:textId="74706FED" w:rsidR="004525EC" w:rsidRDefault="000E4F93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To make sure the simulated crowd behavior is realistic and dynamic, I will first collect different crowd behavior features from several rea-life </w:t>
      </w:r>
      <w:r w:rsidR="00A2314F">
        <w:rPr>
          <w:sz w:val="22"/>
          <w:szCs w:val="22"/>
        </w:rPr>
        <w:t xml:space="preserve">crowd </w:t>
      </w:r>
      <w:r>
        <w:rPr>
          <w:sz w:val="22"/>
          <w:szCs w:val="22"/>
        </w:rPr>
        <w:t>video recorded by Dr. Ricks research lab. Those videos record</w:t>
      </w:r>
      <w:r w:rsidR="00FA51D9">
        <w:rPr>
          <w:sz w:val="22"/>
          <w:szCs w:val="22"/>
        </w:rPr>
        <w:t>ed the</w:t>
      </w:r>
      <w:r>
        <w:rPr>
          <w:sz w:val="22"/>
          <w:szCs w:val="22"/>
        </w:rPr>
        <w:t xml:space="preserve"> walking crowd during </w:t>
      </w:r>
      <w:r w:rsidR="008A6B3B">
        <w:rPr>
          <w:sz w:val="22"/>
          <w:szCs w:val="22"/>
        </w:rPr>
        <w:t xml:space="preserve">several </w:t>
      </w:r>
      <w:r>
        <w:rPr>
          <w:sz w:val="22"/>
          <w:szCs w:val="22"/>
        </w:rPr>
        <w:t>event</w:t>
      </w:r>
      <w:r w:rsidR="008A6B3B">
        <w:rPr>
          <w:sz w:val="22"/>
          <w:szCs w:val="22"/>
        </w:rPr>
        <w:t>s</w:t>
      </w:r>
      <w:r>
        <w:rPr>
          <w:sz w:val="22"/>
          <w:szCs w:val="22"/>
        </w:rPr>
        <w:t xml:space="preserve"> such as concert, Disney On Ice, etc.</w:t>
      </w:r>
    </w:p>
    <w:p w14:paraId="1E537AC8" w14:textId="77777777" w:rsidR="004525EC" w:rsidRDefault="004525EC" w:rsidP="00E255EA">
      <w:pPr>
        <w:rPr>
          <w:sz w:val="22"/>
          <w:szCs w:val="22"/>
        </w:rPr>
      </w:pPr>
    </w:p>
    <w:p w14:paraId="4CD0D130" w14:textId="75472091" w:rsidR="00E255EA" w:rsidRPr="00431EB6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431EB6">
        <w:rPr>
          <w:b/>
          <w:bCs/>
          <w:sz w:val="28"/>
          <w:szCs w:val="28"/>
        </w:rPr>
        <w:t>Expected results</w:t>
      </w:r>
    </w:p>
    <w:p w14:paraId="44B961EC" w14:textId="103FC001" w:rsidR="00431EB6" w:rsidRDefault="00431EB6" w:rsidP="00E255EA">
      <w:r>
        <w:t>Agents</w:t>
      </w:r>
      <w:r w:rsidR="00652572">
        <w:t xml:space="preserve"> single or in pair </w:t>
      </w:r>
      <w:r>
        <w:t xml:space="preserve">walk </w:t>
      </w:r>
      <w:r w:rsidR="00652572">
        <w:t xml:space="preserve">across the scene and pass </w:t>
      </w:r>
      <w:r>
        <w:t>through two lines of gates.</w:t>
      </w:r>
      <w:r w:rsidR="00652572">
        <w:t xml:space="preserve"> When </w:t>
      </w:r>
      <w:del w:id="50" w:author="Brian Ricks" w:date="2019-10-11T09:59:00Z">
        <w:r w:rsidR="00652572" w:rsidDel="000149AD">
          <w:delText>there ha</w:delText>
        </w:r>
        <w:r w:rsidR="00C24C51" w:rsidDel="000149AD">
          <w:delText>s</w:delText>
        </w:r>
      </w:del>
      <w:ins w:id="51" w:author="Brian Ricks" w:date="2019-10-11T09:59:00Z">
        <w:r w:rsidR="000149AD">
          <w:t>a</w:t>
        </w:r>
      </w:ins>
      <w:r w:rsidR="00652572">
        <w:t xml:space="preserve"> large amount of people </w:t>
      </w:r>
      <w:proofErr w:type="gramStart"/>
      <w:ins w:id="52" w:author="Brian Ricks" w:date="2019-10-11T09:59:00Z">
        <w:r w:rsidR="000149AD">
          <w:t>have</w:t>
        </w:r>
        <w:proofErr w:type="gramEnd"/>
        <w:r w:rsidR="000149AD">
          <w:t xml:space="preserve"> </w:t>
        </w:r>
      </w:ins>
      <w:r w:rsidR="00652572">
        <w:t>appear</w:t>
      </w:r>
      <w:ins w:id="53" w:author="Brian Ricks" w:date="2019-10-11T09:59:00Z">
        <w:r w:rsidR="000149AD">
          <w:t>ed</w:t>
        </w:r>
      </w:ins>
      <w:r w:rsidR="00652572">
        <w:t>, agents line up and</w:t>
      </w:r>
      <w:r w:rsidR="00C77C16">
        <w:t xml:space="preserve"> create a </w:t>
      </w:r>
      <w:r w:rsidR="00652572">
        <w:t>certain number of waiting line</w:t>
      </w:r>
      <w:r w:rsidR="005D324A">
        <w:t>s</w:t>
      </w:r>
      <w:r w:rsidR="00652572">
        <w:t xml:space="preserve"> and each agent</w:t>
      </w:r>
      <w:r w:rsidR="00801D51">
        <w:t xml:space="preserve"> consecutively</w:t>
      </w:r>
      <w:r w:rsidR="00652572">
        <w:t xml:space="preserve"> pass through the gate</w:t>
      </w:r>
      <w:ins w:id="54" w:author="Brian Ricks" w:date="2019-10-11T09:59:00Z">
        <w:r w:rsidR="000149AD">
          <w:t>s</w:t>
        </w:r>
      </w:ins>
      <w:r w:rsidR="00652572">
        <w:t xml:space="preserve"> one by one. </w:t>
      </w:r>
      <w:r w:rsidR="00801D51">
        <w:t xml:space="preserve">By comparing </w:t>
      </w:r>
      <w:r w:rsidR="005D324A">
        <w:t xml:space="preserve">the </w:t>
      </w:r>
      <w:r w:rsidR="00801D51">
        <w:t xml:space="preserve">length of </w:t>
      </w:r>
      <w:r w:rsidR="005D324A">
        <w:t xml:space="preserve">the </w:t>
      </w:r>
      <w:r w:rsidR="00801D51">
        <w:t>distance between agent’s current position to the gate and length of nearby waiting line, agent in the waiting line might increase or decrease it</w:t>
      </w:r>
      <w:r w:rsidR="005D324A">
        <w:t>s</w:t>
      </w:r>
      <w:r w:rsidR="00801D51">
        <w:t xml:space="preserve"> anxiety level. Once agent’s anxiety degree reaches </w:t>
      </w:r>
      <w:del w:id="55" w:author="Brian Ricks" w:date="2019-10-11T09:59:00Z">
        <w:r w:rsidR="00801D51" w:rsidDel="000149AD">
          <w:delText xml:space="preserve">the </w:delText>
        </w:r>
      </w:del>
      <w:ins w:id="56" w:author="Brian Ricks" w:date="2019-10-11T09:59:00Z">
        <w:r w:rsidR="000149AD">
          <w:t>an</w:t>
        </w:r>
        <w:r w:rsidR="000149AD">
          <w:t xml:space="preserve"> </w:t>
        </w:r>
      </w:ins>
      <w:r w:rsidR="00801D51">
        <w:t>upper boun</w:t>
      </w:r>
      <w:r w:rsidR="005D324A">
        <w:t>d</w:t>
      </w:r>
      <w:r w:rsidR="00801D51">
        <w:t xml:space="preserve">, agent will leave its own waiting line and line up at a new line. </w:t>
      </w:r>
    </w:p>
    <w:p w14:paraId="59855D3B" w14:textId="77777777" w:rsidR="00801D51" w:rsidRPr="00E255EA" w:rsidRDefault="00801D51" w:rsidP="00E255EA">
      <w:pPr>
        <w:rPr>
          <w:sz w:val="22"/>
          <w:szCs w:val="22"/>
        </w:rPr>
      </w:pPr>
    </w:p>
    <w:p w14:paraId="6BD29279" w14:textId="71490354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Format of report</w:t>
      </w:r>
    </w:p>
    <w:p w14:paraId="1911B3F1" w14:textId="0B3F21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1. Application source code</w:t>
      </w:r>
    </w:p>
    <w:p w14:paraId="5A0D26C1" w14:textId="6CFBC5FC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2. Application animation</w:t>
      </w:r>
    </w:p>
    <w:p w14:paraId="365D0E64" w14:textId="1BF413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3. Application screenshot</w:t>
      </w:r>
    </w:p>
    <w:p w14:paraId="6820D8E6" w14:textId="77777777" w:rsidR="00AE2897" w:rsidRPr="00AE2897" w:rsidRDefault="00AE2897" w:rsidP="00AE2897">
      <w:pPr>
        <w:ind w:left="360"/>
        <w:rPr>
          <w:sz w:val="22"/>
          <w:szCs w:val="22"/>
        </w:rPr>
      </w:pPr>
    </w:p>
    <w:p w14:paraId="1A5672A3" w14:textId="2AFDDD55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Project mentor</w:t>
      </w:r>
    </w:p>
    <w:p w14:paraId="6E014D98" w14:textId="59D721E9" w:rsidR="00763B27" w:rsidRDefault="00763B27">
      <w:pPr>
        <w:rPr>
          <w:sz w:val="22"/>
          <w:szCs w:val="22"/>
        </w:rPr>
      </w:pPr>
      <w:r>
        <w:rPr>
          <w:sz w:val="22"/>
          <w:szCs w:val="22"/>
        </w:rPr>
        <w:t>Dr. Brian Ricks</w:t>
      </w:r>
    </w:p>
    <w:p w14:paraId="2D3CC635" w14:textId="77777777" w:rsidR="00763B27" w:rsidRDefault="00763B27">
      <w:pPr>
        <w:rPr>
          <w:sz w:val="22"/>
          <w:szCs w:val="22"/>
        </w:rPr>
      </w:pPr>
    </w:p>
    <w:p w14:paraId="73CB8AE5" w14:textId="453F312D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Qualifications</w:t>
      </w:r>
    </w:p>
    <w:p w14:paraId="137DF717" w14:textId="2AE350CB" w:rsidR="00763B27" w:rsidRDefault="000E4F93">
      <w:pPr>
        <w:rPr>
          <w:sz w:val="22"/>
          <w:szCs w:val="22"/>
        </w:rPr>
      </w:pPr>
      <w:r>
        <w:rPr>
          <w:sz w:val="22"/>
          <w:szCs w:val="22"/>
        </w:rPr>
        <w:t>Comparing the simulation result with the real-life video record to see how</w:t>
      </w:r>
      <w:r w:rsidR="005D324A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simulation result </w:t>
      </w:r>
      <w:r w:rsidR="005D324A">
        <w:rPr>
          <w:sz w:val="22"/>
          <w:szCs w:val="22"/>
        </w:rPr>
        <w:t xml:space="preserve">compare </w:t>
      </w:r>
      <w:r>
        <w:rPr>
          <w:sz w:val="22"/>
          <w:szCs w:val="22"/>
        </w:rPr>
        <w:t>to the video.</w:t>
      </w:r>
    </w:p>
    <w:p w14:paraId="35E52B95" w14:textId="77777777" w:rsidR="0055243D" w:rsidRDefault="0055243D">
      <w:pPr>
        <w:rPr>
          <w:sz w:val="22"/>
          <w:szCs w:val="22"/>
        </w:rPr>
      </w:pPr>
    </w:p>
    <w:p w14:paraId="45EE9025" w14:textId="757B4213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References</w:t>
      </w:r>
    </w:p>
    <w:p w14:paraId="1FF1494B" w14:textId="6268020D" w:rsidR="005860CD" w:rsidRDefault="005860CD" w:rsidP="00DA1434">
      <w:pPr>
        <w:spacing w:before="120" w:after="120"/>
        <w:rPr>
          <w:sz w:val="22"/>
          <w:szCs w:val="22"/>
        </w:rPr>
      </w:pPr>
      <w:bookmarkStart w:id="57" w:name="_GoBack"/>
      <w:r>
        <w:rPr>
          <w:sz w:val="22"/>
          <w:szCs w:val="22"/>
        </w:rPr>
        <w:t>[1</w:t>
      </w:r>
      <w:r w:rsidR="00711B03">
        <w:rPr>
          <w:sz w:val="22"/>
          <w:szCs w:val="22"/>
        </w:rPr>
        <w:t>]</w:t>
      </w:r>
      <w:bookmarkEnd w:id="57"/>
      <w:r w:rsidR="00711B03">
        <w:rPr>
          <w:sz w:val="22"/>
          <w:szCs w:val="22"/>
        </w:rPr>
        <w:t xml:space="preserve"> </w:t>
      </w:r>
      <w:r w:rsidR="00711B03" w:rsidRPr="00711B03">
        <w:rPr>
          <w:sz w:val="22"/>
          <w:szCs w:val="22"/>
        </w:rPr>
        <w:t>Popelová, Markéta, et al. "When a couple goes together: walk along steering." International Conference on Motion in Games. Springer, Berlin, Heidelberg, 2011.</w:t>
      </w:r>
    </w:p>
    <w:p w14:paraId="6E3DDBAC" w14:textId="7E77E651" w:rsidR="005860CD" w:rsidRDefault="005860CD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proofErr w:type="gramStart"/>
      <w:r w:rsidRPr="005860CD">
        <w:rPr>
          <w:sz w:val="22"/>
          <w:szCs w:val="22"/>
        </w:rPr>
        <w:t>Reynolds,C.</w:t>
      </w:r>
      <w:proofErr w:type="gramEnd"/>
      <w:r w:rsidRPr="005860CD">
        <w:rPr>
          <w:sz w:val="22"/>
          <w:szCs w:val="22"/>
        </w:rPr>
        <w:t xml:space="preserve">:Steeringbehaviorsforautonomouscharacters.In:GDC,pp.763–782(1999) </w:t>
      </w:r>
    </w:p>
    <w:p w14:paraId="58CBAF87" w14:textId="273AD3ED" w:rsidR="00756C36" w:rsidRDefault="00756C36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[3] </w:t>
      </w:r>
      <w:r w:rsidRPr="00756C36">
        <w:rPr>
          <w:sz w:val="22"/>
          <w:szCs w:val="22"/>
        </w:rPr>
        <w:t>Baig, Mirza Waqar, et al. "Realistic modeling of agents in crowd simulations." 2014 5th International Conference on Intelligent Systems, Modelling and Simulation. IEEE, 2014.</w:t>
      </w:r>
    </w:p>
    <w:p w14:paraId="30A62D36" w14:textId="77777777" w:rsidR="00C41F3A" w:rsidRDefault="00756C36" w:rsidP="00DA1434">
      <w:pPr>
        <w:spacing w:before="120" w:after="120"/>
      </w:pPr>
      <w:r>
        <w:rPr>
          <w:sz w:val="22"/>
          <w:szCs w:val="22"/>
        </w:rPr>
        <w:t>[4]</w:t>
      </w:r>
      <w:r w:rsidR="00C41F3A">
        <w:rPr>
          <w:sz w:val="22"/>
          <w:szCs w:val="22"/>
        </w:rPr>
        <w:t xml:space="preserve"> Open source React and Detour. </w:t>
      </w:r>
      <w:hyperlink r:id="rId9" w:history="1">
        <w:r w:rsidR="00C41F3A">
          <w:rPr>
            <w:rStyle w:val="Hyperlink"/>
          </w:rPr>
          <w:t>https://github.com/ppiastucki/recast4j</w:t>
        </w:r>
      </w:hyperlink>
    </w:p>
    <w:p w14:paraId="61180240" w14:textId="77777777" w:rsidR="00E255EA" w:rsidRDefault="00E255EA">
      <w:pPr>
        <w:rPr>
          <w:sz w:val="22"/>
          <w:szCs w:val="22"/>
        </w:rPr>
      </w:pPr>
    </w:p>
    <w:sectPr w:rsidR="00E255EA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3C1C6" w14:textId="77777777" w:rsidR="001956E6" w:rsidRDefault="001956E6" w:rsidP="0042641B">
      <w:r>
        <w:separator/>
      </w:r>
    </w:p>
  </w:endnote>
  <w:endnote w:type="continuationSeparator" w:id="0">
    <w:p w14:paraId="4B6A313D" w14:textId="77777777" w:rsidR="001956E6" w:rsidRDefault="001956E6" w:rsidP="004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BC7A" w14:textId="77777777" w:rsidR="001956E6" w:rsidRDefault="001956E6" w:rsidP="0042641B">
      <w:r>
        <w:separator/>
      </w:r>
    </w:p>
  </w:footnote>
  <w:footnote w:type="continuationSeparator" w:id="0">
    <w:p w14:paraId="3B56AF4D" w14:textId="77777777" w:rsidR="001956E6" w:rsidRDefault="001956E6" w:rsidP="00426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08D"/>
    <w:multiLevelType w:val="multilevel"/>
    <w:tmpl w:val="9EFE0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F17EB"/>
    <w:multiLevelType w:val="multilevel"/>
    <w:tmpl w:val="70F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554D0"/>
    <w:multiLevelType w:val="hybridMultilevel"/>
    <w:tmpl w:val="E9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277A"/>
    <w:multiLevelType w:val="hybridMultilevel"/>
    <w:tmpl w:val="319A4828"/>
    <w:lvl w:ilvl="0" w:tplc="7FE04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an Ricks">
    <w15:presenceInfo w15:providerId="AD" w15:userId="S::bricks@unomaha.edu::b0481161-1dc6-41c1-94df-6d4800f4b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3"/>
    <w:rsid w:val="0000544D"/>
    <w:rsid w:val="000144D2"/>
    <w:rsid w:val="000149AD"/>
    <w:rsid w:val="000154F5"/>
    <w:rsid w:val="00046B5A"/>
    <w:rsid w:val="00054B0D"/>
    <w:rsid w:val="0007090C"/>
    <w:rsid w:val="000768DF"/>
    <w:rsid w:val="000800F0"/>
    <w:rsid w:val="000E4F93"/>
    <w:rsid w:val="00107479"/>
    <w:rsid w:val="001956E6"/>
    <w:rsid w:val="001B7B33"/>
    <w:rsid w:val="001C6747"/>
    <w:rsid w:val="001C76CE"/>
    <w:rsid w:val="001E0388"/>
    <w:rsid w:val="00205F50"/>
    <w:rsid w:val="00216E14"/>
    <w:rsid w:val="00251282"/>
    <w:rsid w:val="00262C17"/>
    <w:rsid w:val="00274FC9"/>
    <w:rsid w:val="002B4796"/>
    <w:rsid w:val="002D61D6"/>
    <w:rsid w:val="002E2198"/>
    <w:rsid w:val="0033653C"/>
    <w:rsid w:val="00392FB2"/>
    <w:rsid w:val="0042641B"/>
    <w:rsid w:val="00431EB6"/>
    <w:rsid w:val="00437C78"/>
    <w:rsid w:val="0044376E"/>
    <w:rsid w:val="004525EC"/>
    <w:rsid w:val="0048184C"/>
    <w:rsid w:val="00494516"/>
    <w:rsid w:val="004A05A6"/>
    <w:rsid w:val="004B6649"/>
    <w:rsid w:val="004F26B2"/>
    <w:rsid w:val="00531FBD"/>
    <w:rsid w:val="0055243D"/>
    <w:rsid w:val="005823E4"/>
    <w:rsid w:val="00582BF1"/>
    <w:rsid w:val="005860CD"/>
    <w:rsid w:val="00595929"/>
    <w:rsid w:val="005D324A"/>
    <w:rsid w:val="005F2BB8"/>
    <w:rsid w:val="0061718E"/>
    <w:rsid w:val="0062321C"/>
    <w:rsid w:val="00627A05"/>
    <w:rsid w:val="00632E68"/>
    <w:rsid w:val="00652572"/>
    <w:rsid w:val="006577F4"/>
    <w:rsid w:val="006955E4"/>
    <w:rsid w:val="006E01B3"/>
    <w:rsid w:val="0070283B"/>
    <w:rsid w:val="00711B03"/>
    <w:rsid w:val="00722EE3"/>
    <w:rsid w:val="007259DC"/>
    <w:rsid w:val="00756C36"/>
    <w:rsid w:val="00763B27"/>
    <w:rsid w:val="007766EC"/>
    <w:rsid w:val="00796FA6"/>
    <w:rsid w:val="007B1641"/>
    <w:rsid w:val="007D44A7"/>
    <w:rsid w:val="00801D51"/>
    <w:rsid w:val="00805B52"/>
    <w:rsid w:val="00830A0E"/>
    <w:rsid w:val="0083610F"/>
    <w:rsid w:val="008428B6"/>
    <w:rsid w:val="00842B16"/>
    <w:rsid w:val="0084660E"/>
    <w:rsid w:val="008532B3"/>
    <w:rsid w:val="008A6B3B"/>
    <w:rsid w:val="008B4D43"/>
    <w:rsid w:val="008E0B23"/>
    <w:rsid w:val="008E3437"/>
    <w:rsid w:val="00901CB7"/>
    <w:rsid w:val="00931610"/>
    <w:rsid w:val="0095255C"/>
    <w:rsid w:val="009A7B15"/>
    <w:rsid w:val="009B5078"/>
    <w:rsid w:val="009C65B0"/>
    <w:rsid w:val="009D32B7"/>
    <w:rsid w:val="009F6A75"/>
    <w:rsid w:val="00A2314F"/>
    <w:rsid w:val="00A43E78"/>
    <w:rsid w:val="00A57061"/>
    <w:rsid w:val="00A7019B"/>
    <w:rsid w:val="00AB2BE8"/>
    <w:rsid w:val="00AD4D10"/>
    <w:rsid w:val="00AE2897"/>
    <w:rsid w:val="00B70288"/>
    <w:rsid w:val="00BC1796"/>
    <w:rsid w:val="00BC2844"/>
    <w:rsid w:val="00BC5F0A"/>
    <w:rsid w:val="00BD2A17"/>
    <w:rsid w:val="00BD4A92"/>
    <w:rsid w:val="00BE4A38"/>
    <w:rsid w:val="00BF2278"/>
    <w:rsid w:val="00C03805"/>
    <w:rsid w:val="00C24C51"/>
    <w:rsid w:val="00C41F3A"/>
    <w:rsid w:val="00C724B9"/>
    <w:rsid w:val="00C77C16"/>
    <w:rsid w:val="00C838A7"/>
    <w:rsid w:val="00C91391"/>
    <w:rsid w:val="00CA0F91"/>
    <w:rsid w:val="00CC3336"/>
    <w:rsid w:val="00CC5111"/>
    <w:rsid w:val="00CD7A8C"/>
    <w:rsid w:val="00D55383"/>
    <w:rsid w:val="00D73DD2"/>
    <w:rsid w:val="00D74562"/>
    <w:rsid w:val="00D7477E"/>
    <w:rsid w:val="00DA1434"/>
    <w:rsid w:val="00DC1E16"/>
    <w:rsid w:val="00DD3A5C"/>
    <w:rsid w:val="00E13F0E"/>
    <w:rsid w:val="00E24D51"/>
    <w:rsid w:val="00E255EA"/>
    <w:rsid w:val="00E8707F"/>
    <w:rsid w:val="00E9238D"/>
    <w:rsid w:val="00EE5B17"/>
    <w:rsid w:val="00F20D56"/>
    <w:rsid w:val="00F35334"/>
    <w:rsid w:val="00F53FC4"/>
    <w:rsid w:val="00F83214"/>
    <w:rsid w:val="00FA1192"/>
    <w:rsid w:val="00FA13BC"/>
    <w:rsid w:val="00FA51D9"/>
    <w:rsid w:val="00FE0D0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A073"/>
  <w14:defaultImageDpi w14:val="32767"/>
  <w15:chartTrackingRefBased/>
  <w15:docId w15:val="{595DD578-BE26-334D-977B-D96DDF6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6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7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C284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D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B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piastucki/recast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Chen</dc:creator>
  <cp:keywords/>
  <dc:description/>
  <cp:lastModifiedBy>Brian Ricks</cp:lastModifiedBy>
  <cp:revision>2</cp:revision>
  <dcterms:created xsi:type="dcterms:W3CDTF">2019-10-11T15:00:00Z</dcterms:created>
  <dcterms:modified xsi:type="dcterms:W3CDTF">2019-10-11T15:00:00Z</dcterms:modified>
</cp:coreProperties>
</file>